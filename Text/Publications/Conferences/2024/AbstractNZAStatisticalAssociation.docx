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A1F73" w14:textId="1D3A08D5" w:rsidR="007C0328" w:rsidRPr="007C0328" w:rsidRDefault="007C0328" w:rsidP="007C0328">
      <w:pPr>
        <w:jc w:val="center"/>
        <w:rPr>
          <w:b/>
          <w:bCs/>
        </w:rPr>
      </w:pPr>
      <w:r w:rsidRPr="007C0328">
        <w:rPr>
          <w:b/>
          <w:bCs/>
        </w:rPr>
        <w:t>Ordinal Pattern Analysis for Early Bearing Fault Detection and Classification in Rotating Machinery</w:t>
      </w:r>
    </w:p>
    <w:p w14:paraId="43B0E2EE" w14:textId="451FADC4" w:rsidR="00E844AA" w:rsidRPr="007C0328" w:rsidRDefault="00E844AA" w:rsidP="00E844AA">
      <w:pPr>
        <w:jc w:val="both"/>
        <w:rPr>
          <w:b/>
          <w:bCs/>
        </w:rPr>
      </w:pPr>
      <w:r w:rsidRPr="007C0328">
        <w:rPr>
          <w:b/>
          <w:bCs/>
        </w:rPr>
        <w:t>Abstract</w:t>
      </w:r>
    </w:p>
    <w:p w14:paraId="09623807" w14:textId="6FE5BB1C" w:rsidR="00E939C3" w:rsidDel="00A24052" w:rsidRDefault="00571E27" w:rsidP="00A24052">
      <w:pPr>
        <w:jc w:val="both"/>
        <w:rPr>
          <w:del w:id="0" w:author="Alejandro Frery Orgambide" w:date="2024-10-27T16:56:00Z" w16du:dateUtc="2024-10-27T03:56:00Z"/>
        </w:rPr>
        <w:pPrChange w:id="1" w:author="Alejandro Frery Orgambide" w:date="2024-10-27T16:56:00Z" w16du:dateUtc="2024-10-27T03:56:00Z">
          <w:pPr>
            <w:jc w:val="both"/>
          </w:pPr>
        </w:pPrChange>
      </w:pPr>
      <w:r w:rsidRPr="00571E27">
        <w:t xml:space="preserve">Bearings are critical components in rotating machines, but their demanding operating conditions with high loads and shocks often lead to various failures. These errors can result in significant downtime, costly maintenance, and even complete machine failure. Therefore, early and accurate detection and classification of bearing defects is critical to ensuring operational safety and minimizing maintenance costs. Traditional fault detection methods are mainly based on </w:t>
      </w:r>
      <w:proofErr w:type="spellStart"/>
      <w:r w:rsidRPr="00571E27">
        <w:t>analyzing</w:t>
      </w:r>
      <w:proofErr w:type="spellEnd"/>
      <w:r w:rsidRPr="00571E27">
        <w:t xml:space="preserve"> physical parameters and trends using vibration, thermal monitoring and current signature analysis techniques. Although these methods have been proven effective, they can be prone to interference and often require significant computational resources. Ordinal pattern analysis has emerged as a promising alternative, providing a robust and computationally efficient approach to </w:t>
      </w:r>
      <w:del w:id="2" w:author="Alejandro Frery Orgambide" w:date="2024-10-27T16:54:00Z" w16du:dateUtc="2024-10-27T03:54:00Z">
        <w:r w:rsidRPr="00571E27" w:rsidDel="007B209C">
          <w:delText>analyzing</w:delText>
        </w:r>
      </w:del>
      <w:ins w:id="3" w:author="Alejandro Frery Orgambide" w:date="2024-10-27T16:54:00Z" w16du:dateUtc="2024-10-27T03:54:00Z">
        <w:r w:rsidR="007B209C" w:rsidRPr="00571E27">
          <w:t>analysing</w:t>
        </w:r>
      </w:ins>
      <w:r w:rsidRPr="00571E27">
        <w:t xml:space="preserve"> time series data. At its core, ordinal pattern analysis involves converting continuous time series data into a sequence of </w:t>
      </w:r>
      <w:del w:id="4" w:author="Alejandro Frery Orgambide" w:date="2024-10-27T16:55:00Z" w16du:dateUtc="2024-10-27T03:55:00Z">
        <w:r w:rsidRPr="00571E27" w:rsidDel="007B209C">
          <w:delText>ordinal patterns</w:delText>
        </w:r>
      </w:del>
      <w:ins w:id="5" w:author="Alejandro Frery Orgambide" w:date="2024-10-27T16:55:00Z" w16du:dateUtc="2024-10-27T03:55:00Z">
        <w:r w:rsidR="007B209C">
          <w:t>symbols</w:t>
        </w:r>
      </w:ins>
      <w:r w:rsidRPr="00571E27">
        <w:t xml:space="preserve"> that represent ordering relationships </w:t>
      </w:r>
      <w:del w:id="6" w:author="Alejandro Frery Orgambide" w:date="2024-10-27T16:55:00Z" w16du:dateUtc="2024-10-27T03:55:00Z">
        <w:r w:rsidRPr="00571E27" w:rsidDel="007B209C">
          <w:delText xml:space="preserve">between </w:delText>
        </w:r>
      </w:del>
      <w:ins w:id="7" w:author="Alejandro Frery Orgambide" w:date="2024-10-27T16:55:00Z" w16du:dateUtc="2024-10-27T03:55:00Z">
        <w:r w:rsidR="007B209C">
          <w:t>among</w:t>
        </w:r>
        <w:r w:rsidR="007B209C" w:rsidRPr="00571E27">
          <w:t xml:space="preserve"> </w:t>
        </w:r>
      </w:ins>
      <w:r w:rsidRPr="00571E27">
        <w:t xml:space="preserve">data points within a specific time window. This approach effectively captures the fundamental dynamics of the signal in a way that is inherently robust to noise and distortion. By </w:t>
      </w:r>
      <w:del w:id="8" w:author="Alejandro Frery Orgambide" w:date="2024-10-27T16:55:00Z" w16du:dateUtc="2024-10-27T03:55:00Z">
        <w:r w:rsidRPr="00571E27" w:rsidDel="00A24052">
          <w:delText>analyzing</w:delText>
        </w:r>
      </w:del>
      <w:ins w:id="9" w:author="Alejandro Frery Orgambide" w:date="2024-10-27T16:55:00Z" w16du:dateUtc="2024-10-27T03:55:00Z">
        <w:r w:rsidR="00A24052" w:rsidRPr="00571E27">
          <w:t>analysing</w:t>
        </w:r>
      </w:ins>
      <w:r w:rsidRPr="00571E27">
        <w:t xml:space="preserve"> these patterns, it becomes possible to identify subtle changes in system </w:t>
      </w:r>
      <w:del w:id="10" w:author="Alejandro Frery Orgambide" w:date="2024-10-27T16:55:00Z" w16du:dateUtc="2024-10-27T03:55:00Z">
        <w:r w:rsidRPr="00571E27" w:rsidDel="00A24052">
          <w:delText>behavior</w:delText>
        </w:r>
      </w:del>
      <w:ins w:id="11" w:author="Alejandro Frery Orgambide" w:date="2024-10-27T16:55:00Z" w16du:dateUtc="2024-10-27T03:55:00Z">
        <w:r w:rsidR="00A24052" w:rsidRPr="00571E27">
          <w:t>behaviour</w:t>
        </w:r>
      </w:ins>
      <w:r w:rsidRPr="00571E27">
        <w:t xml:space="preserve"> that may indicate the presence of an error.</w:t>
      </w:r>
      <w:r>
        <w:t xml:space="preserve"> </w:t>
      </w:r>
      <w:r w:rsidRPr="00571E27">
        <w:t xml:space="preserve">This study investigates the application of ordinal pattern analysis for early detection and classification of bearing defects, focusing on common defect types such as ball, outer ring, and inner ring defects. Using a publicly available dataset from the Case Western Reserve University Bearing Data </w:t>
      </w:r>
      <w:proofErr w:type="spellStart"/>
      <w:r w:rsidRPr="00571E27">
        <w:t>Center</w:t>
      </w:r>
      <w:proofErr w:type="spellEnd"/>
      <w:r w:rsidRPr="00571E27">
        <w:t>, we demonstrate the effectiveness of ordinal patterns in distinguishing between healthy and failing bearing conditions.</w:t>
      </w:r>
      <w:del w:id="12" w:author="Alejandro Frery Orgambide" w:date="2024-10-27T16:56:00Z" w16du:dateUtc="2024-10-27T03:56:00Z">
        <w:r w:rsidRPr="00571E27" w:rsidDel="00A24052">
          <w:delText xml:space="preserve"> The data set consists of ball bearing test data for normal bearing, drive end and fan end defects. A total of 12,000 or 48,000 data points per second were taken into account for the drive-</w:delText>
        </w:r>
        <w:r w:rsidR="002302D2" w:rsidDel="00A24052">
          <w:delText>end</w:delText>
        </w:r>
        <w:r w:rsidRPr="00571E27" w:rsidDel="00A24052">
          <w:delText xml:space="preserve"> bearing tests. The fan end bearings were also determined at a rate of 12,000 data points per second. Each file contains motor speed, drive end vibration data and fan data.</w:delText>
        </w:r>
      </w:del>
    </w:p>
    <w:p w14:paraId="62720EB9" w14:textId="6B058D6E" w:rsidR="00E844AA" w:rsidRDefault="00571E27" w:rsidP="00A24052">
      <w:pPr>
        <w:jc w:val="both"/>
      </w:pPr>
      <w:del w:id="13" w:author="Alejandro Frery Orgambide" w:date="2024-10-27T16:56:00Z" w16du:dateUtc="2024-10-27T03:56:00Z">
        <w:r w:rsidRPr="00571E27" w:rsidDel="00A24052">
          <w:delText>In addition, for ease of use, the data has been separated by the names “Normal Baseline Data”, “12k Drive e</w:delText>
        </w:r>
        <w:r w:rsidR="002302D2" w:rsidDel="00A24052">
          <w:delText>nd</w:delText>
        </w:r>
        <w:r w:rsidRPr="00571E27" w:rsidDel="00A24052">
          <w:delText xml:space="preserve"> </w:delText>
        </w:r>
        <w:r w:rsidR="002302D2" w:rsidDel="00A24052">
          <w:delText>b</w:delText>
        </w:r>
        <w:r w:rsidRPr="00571E27" w:rsidDel="00A24052">
          <w:delText xml:space="preserve">earing </w:delText>
        </w:r>
        <w:r w:rsidR="002302D2" w:rsidDel="00A24052">
          <w:delText>fault</w:delText>
        </w:r>
        <w:r w:rsidRPr="00571E27" w:rsidDel="00A24052">
          <w:delText xml:space="preserve"> </w:delText>
        </w:r>
        <w:r w:rsidR="002302D2" w:rsidDel="00A24052">
          <w:delText>d</w:delText>
        </w:r>
        <w:r w:rsidRPr="00571E27" w:rsidDel="00A24052">
          <w:delText>ata”, “48k Drive e</w:delText>
        </w:r>
        <w:r w:rsidR="002302D2" w:rsidDel="00A24052">
          <w:delText>nd</w:delText>
        </w:r>
        <w:r w:rsidRPr="00571E27" w:rsidDel="00A24052">
          <w:delText xml:space="preserve"> </w:delText>
        </w:r>
        <w:r w:rsidR="002302D2" w:rsidDel="00A24052">
          <w:delText>b</w:delText>
        </w:r>
        <w:r w:rsidRPr="00571E27" w:rsidDel="00A24052">
          <w:delText xml:space="preserve">earing </w:delText>
        </w:r>
        <w:r w:rsidR="002302D2" w:rsidDel="00A24052">
          <w:delText>fault</w:delText>
        </w:r>
        <w:r w:rsidRPr="00571E27" w:rsidDel="00A24052">
          <w:delText xml:space="preserve"> </w:delText>
        </w:r>
        <w:r w:rsidR="002302D2" w:rsidDel="00A24052">
          <w:delText>d</w:delText>
        </w:r>
        <w:r w:rsidRPr="00571E27" w:rsidDel="00A24052">
          <w:delText>ata” and “Fan e</w:delText>
        </w:r>
        <w:r w:rsidR="002302D2" w:rsidDel="00A24052">
          <w:delText>nd</w:delText>
        </w:r>
        <w:r w:rsidRPr="00571E27" w:rsidDel="00A24052">
          <w:delText xml:space="preserve"> </w:delText>
        </w:r>
        <w:r w:rsidR="002302D2" w:rsidDel="00A24052">
          <w:delText>b</w:delText>
        </w:r>
        <w:r w:rsidRPr="00571E27" w:rsidDel="00A24052">
          <w:delText xml:space="preserve">earing </w:delText>
        </w:r>
        <w:r w:rsidR="002302D2" w:rsidDel="00A24052">
          <w:delText>fault</w:delText>
        </w:r>
        <w:r w:rsidRPr="00571E27" w:rsidDel="00A24052">
          <w:delText xml:space="preserve"> </w:delText>
        </w:r>
        <w:r w:rsidR="002302D2" w:rsidDel="00A24052">
          <w:delText>d</w:delText>
        </w:r>
        <w:r w:rsidRPr="00571E27" w:rsidDel="00A24052">
          <w:delText xml:space="preserve">ata”. Normal base data includes four engine loads: 0, 1, 2 and 3. Approximate engine speed was given in RPM. (1797, 1772, 1750, 1730). The bearing data for 12k drive end, 48k drive end and 12k fan end follow the same motor loads and speeds. Research is conducted to identify faulty machines. Each data file consists of two time series and we examined two time series data using ordinal patterns. We introduce distance as a measure of similarity between segments based on the ordinal structure. With certain embedding dimensions, it can be used to distinguish perturbation machines. We show an application of permutation entropy to the fault diagnosis of rolling bearings. The results of this experiment show that dimensions 3 and 4 result in separate perturbation machines. Some devices detect white noise that is near the lower and upper limits. The complexity level is used to </w:delText>
        </w:r>
        <w:r w:rsidR="00E86EF2" w:rsidRPr="00571E27" w:rsidDel="00A24052">
          <w:delText>analyse</w:delText>
        </w:r>
        <w:r w:rsidRPr="00571E27" w:rsidDel="00A24052">
          <w:delText xml:space="preserve"> the results and has confirmed that Dimension 4 guarantees the best results.</w:delText>
        </w:r>
      </w:del>
    </w:p>
    <w:sectPr w:rsidR="00E844AA" w:rsidSect="00E84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ejandro Frery Orgambide">
    <w15:presenceInfo w15:providerId="AD" w15:userId="S::freryac@staff.vuw.ac.nz::589ee6cc-01ad-41fa-8fda-18ecb650ab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1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4AA"/>
    <w:rsid w:val="002302D2"/>
    <w:rsid w:val="00306E89"/>
    <w:rsid w:val="00571E27"/>
    <w:rsid w:val="005A1370"/>
    <w:rsid w:val="007B209C"/>
    <w:rsid w:val="007C0328"/>
    <w:rsid w:val="00A24052"/>
    <w:rsid w:val="00E844AA"/>
    <w:rsid w:val="00E86EF2"/>
    <w:rsid w:val="00E939C3"/>
    <w:rsid w:val="00F704E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675E1"/>
  <w15:chartTrackingRefBased/>
  <w15:docId w15:val="{CC33397F-EFC5-4BB4-B225-8D1973B25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4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44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44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44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44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44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44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44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44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4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44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44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44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44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44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4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4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4AA"/>
    <w:rPr>
      <w:rFonts w:eastAsiaTheme="majorEastAsia" w:cstheme="majorBidi"/>
      <w:color w:val="272727" w:themeColor="text1" w:themeTint="D8"/>
    </w:rPr>
  </w:style>
  <w:style w:type="paragraph" w:styleId="Title">
    <w:name w:val="Title"/>
    <w:basedOn w:val="Normal"/>
    <w:next w:val="Normal"/>
    <w:link w:val="TitleChar"/>
    <w:uiPriority w:val="10"/>
    <w:qFormat/>
    <w:rsid w:val="00E844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4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44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4AA"/>
    <w:pPr>
      <w:spacing w:before="160"/>
      <w:jc w:val="center"/>
    </w:pPr>
    <w:rPr>
      <w:i/>
      <w:iCs/>
      <w:color w:val="404040" w:themeColor="text1" w:themeTint="BF"/>
    </w:rPr>
  </w:style>
  <w:style w:type="character" w:customStyle="1" w:styleId="QuoteChar">
    <w:name w:val="Quote Char"/>
    <w:basedOn w:val="DefaultParagraphFont"/>
    <w:link w:val="Quote"/>
    <w:uiPriority w:val="29"/>
    <w:rsid w:val="00E844AA"/>
    <w:rPr>
      <w:i/>
      <w:iCs/>
      <w:color w:val="404040" w:themeColor="text1" w:themeTint="BF"/>
    </w:rPr>
  </w:style>
  <w:style w:type="paragraph" w:styleId="ListParagraph">
    <w:name w:val="List Paragraph"/>
    <w:basedOn w:val="Normal"/>
    <w:uiPriority w:val="34"/>
    <w:qFormat/>
    <w:rsid w:val="00E844AA"/>
    <w:pPr>
      <w:ind w:left="720"/>
      <w:contextualSpacing/>
    </w:pPr>
  </w:style>
  <w:style w:type="character" w:styleId="IntenseEmphasis">
    <w:name w:val="Intense Emphasis"/>
    <w:basedOn w:val="DefaultParagraphFont"/>
    <w:uiPriority w:val="21"/>
    <w:qFormat/>
    <w:rsid w:val="00E844AA"/>
    <w:rPr>
      <w:i/>
      <w:iCs/>
      <w:color w:val="0F4761" w:themeColor="accent1" w:themeShade="BF"/>
    </w:rPr>
  </w:style>
  <w:style w:type="paragraph" w:styleId="IntenseQuote">
    <w:name w:val="Intense Quote"/>
    <w:basedOn w:val="Normal"/>
    <w:next w:val="Normal"/>
    <w:link w:val="IntenseQuoteChar"/>
    <w:uiPriority w:val="30"/>
    <w:qFormat/>
    <w:rsid w:val="00E844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44AA"/>
    <w:rPr>
      <w:i/>
      <w:iCs/>
      <w:color w:val="0F4761" w:themeColor="accent1" w:themeShade="BF"/>
    </w:rPr>
  </w:style>
  <w:style w:type="character" w:styleId="IntenseReference">
    <w:name w:val="Intense Reference"/>
    <w:basedOn w:val="DefaultParagraphFont"/>
    <w:uiPriority w:val="32"/>
    <w:qFormat/>
    <w:rsid w:val="00E844AA"/>
    <w:rPr>
      <w:b/>
      <w:bCs/>
      <w:smallCaps/>
      <w:color w:val="0F4761" w:themeColor="accent1" w:themeShade="BF"/>
      <w:spacing w:val="5"/>
    </w:rPr>
  </w:style>
  <w:style w:type="paragraph" w:styleId="Revision">
    <w:name w:val="Revision"/>
    <w:hidden/>
    <w:uiPriority w:val="99"/>
    <w:semiHidden/>
    <w:rsid w:val="007B20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 Dilhani</dc:creator>
  <cp:keywords/>
  <dc:description/>
  <cp:lastModifiedBy>Alejandro Frery Orgambide</cp:lastModifiedBy>
  <cp:revision>10</cp:revision>
  <dcterms:created xsi:type="dcterms:W3CDTF">2024-10-26T00:01:00Z</dcterms:created>
  <dcterms:modified xsi:type="dcterms:W3CDTF">2024-10-27T03:56:00Z</dcterms:modified>
</cp:coreProperties>
</file>