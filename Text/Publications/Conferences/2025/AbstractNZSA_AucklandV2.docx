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FF54E" w14:textId="77777777" w:rsidR="006E0F9C" w:rsidRPr="00253D0F" w:rsidRDefault="006E0F9C" w:rsidP="006E0F9C">
      <w:pPr>
        <w:rPr>
          <w:rFonts w:ascii="Times New Roman" w:hAnsi="Times New Roman" w:cs="Times New Roman"/>
          <w:b/>
          <w:bCs/>
        </w:rPr>
      </w:pPr>
      <w:r w:rsidRPr="006E0F9C">
        <w:rPr>
          <w:rFonts w:ascii="Times New Roman" w:hAnsi="Times New Roman" w:cs="Times New Roman"/>
          <w:b/>
          <w:bCs/>
        </w:rPr>
        <w:t>Feature-Based Clustering of Simulated Time Series Using Ordinal Pattern Analysis</w:t>
      </w:r>
    </w:p>
    <w:p w14:paraId="3D72AB9F" w14:textId="53388108" w:rsidR="00537935" w:rsidRPr="00253D0F" w:rsidRDefault="00540583" w:rsidP="00537935">
      <w:pPr>
        <w:jc w:val="both"/>
        <w:rPr>
          <w:rFonts w:ascii="Times New Roman" w:hAnsi="Times New Roman" w:cs="Times New Roman"/>
        </w:rPr>
      </w:pPr>
      <w:r w:rsidRPr="00253D0F">
        <w:rPr>
          <w:rFonts w:ascii="Times New Roman" w:hAnsi="Times New Roman" w:cs="Times New Roman"/>
        </w:rPr>
        <w:t>Ordinal pattern analysis has emerged as a promising alternative</w:t>
      </w:r>
      <w:ins w:id="0" w:author="Alejandro Frery Orgambide" w:date="2025-10-04T08:29:00Z" w16du:dateUtc="2025-10-03T19:29:00Z">
        <w:r w:rsidR="008E26D8" w:rsidRPr="008E26D8">
          <w:rPr>
            <w:rFonts w:ascii="Times New Roman" w:hAnsi="Times New Roman" w:cs="Times New Roman"/>
          </w:rPr>
          <w:t xml:space="preserve"> </w:t>
        </w:r>
        <w:r w:rsidR="008E26D8" w:rsidRPr="00253D0F">
          <w:rPr>
            <w:rFonts w:ascii="Times New Roman" w:hAnsi="Times New Roman" w:cs="Times New Roman"/>
          </w:rPr>
          <w:t>to analysing time series data</w:t>
        </w:r>
      </w:ins>
      <w:r w:rsidRPr="00253D0F">
        <w:rPr>
          <w:rFonts w:ascii="Times New Roman" w:hAnsi="Times New Roman" w:cs="Times New Roman"/>
        </w:rPr>
        <w:t>, providing a robust and computationally efficient approach</w:t>
      </w:r>
      <w:del w:id="1" w:author="Alejandro Frery Orgambide" w:date="2025-10-04T08:29:00Z" w16du:dateUtc="2025-10-03T19:29:00Z">
        <w:r w:rsidRPr="00253D0F" w:rsidDel="008E26D8">
          <w:rPr>
            <w:rFonts w:ascii="Times New Roman" w:hAnsi="Times New Roman" w:cs="Times New Roman"/>
          </w:rPr>
          <w:delText xml:space="preserve"> to analysing time series data</w:delText>
        </w:r>
      </w:del>
      <w:r w:rsidRPr="00253D0F">
        <w:rPr>
          <w:rFonts w:ascii="Times New Roman" w:hAnsi="Times New Roman" w:cs="Times New Roman"/>
        </w:rPr>
        <w:t xml:space="preserve">. </w:t>
      </w:r>
      <w:r w:rsidR="0025119A" w:rsidRPr="0025119A">
        <w:rPr>
          <w:rFonts w:ascii="Times New Roman" w:hAnsi="Times New Roman" w:cs="Times New Roman"/>
        </w:rPr>
        <w:t xml:space="preserve">Ordinal pattern analysis is used in this research to </w:t>
      </w:r>
      <w:del w:id="2" w:author="Alejandro Frery Orgambide" w:date="2025-10-04T08:29:00Z" w16du:dateUtc="2025-10-03T19:29:00Z">
        <w:r w:rsidR="0025119A" w:rsidRPr="0025119A" w:rsidDel="008E26D8">
          <w:rPr>
            <w:rFonts w:ascii="Times New Roman" w:hAnsi="Times New Roman" w:cs="Times New Roman"/>
          </w:rPr>
          <w:delText>analyze</w:delText>
        </w:r>
      </w:del>
      <w:ins w:id="3" w:author="Alejandro Frery Orgambide" w:date="2025-10-04T08:29:00Z" w16du:dateUtc="2025-10-03T19:29:00Z">
        <w:r w:rsidR="008E26D8">
          <w:rPr>
            <w:rFonts w:ascii="Times New Roman" w:hAnsi="Times New Roman" w:cs="Times New Roman"/>
          </w:rPr>
          <w:t>analyse</w:t>
        </w:r>
      </w:ins>
      <w:r w:rsidR="0025119A" w:rsidRPr="0025119A">
        <w:rPr>
          <w:rFonts w:ascii="Times New Roman" w:hAnsi="Times New Roman" w:cs="Times New Roman"/>
        </w:rPr>
        <w:t xml:space="preserve"> </w:t>
      </w:r>
      <w:ins w:id="4" w:author="Alejandro Frery Orgambide" w:date="2025-10-04T08:31:00Z" w16du:dateUtc="2025-10-03T19:31:00Z">
        <w:r w:rsidR="006706CC">
          <w:rPr>
            <w:rFonts w:ascii="Times New Roman" w:hAnsi="Times New Roman" w:cs="Times New Roman"/>
          </w:rPr>
          <w:t xml:space="preserve">simulated </w:t>
        </w:r>
      </w:ins>
      <w:r w:rsidR="0025119A" w:rsidRPr="0025119A">
        <w:rPr>
          <w:rFonts w:ascii="Times New Roman" w:hAnsi="Times New Roman" w:cs="Times New Roman"/>
        </w:rPr>
        <w:t xml:space="preserve">time series </w:t>
      </w:r>
      <w:del w:id="5" w:author="Alejandro Frery Orgambide" w:date="2025-10-04T08:31:00Z" w16du:dateUtc="2025-10-03T19:31:00Z">
        <w:r w:rsidR="0025119A" w:rsidRPr="0025119A" w:rsidDel="00680AD9">
          <w:rPr>
            <w:rFonts w:ascii="Times New Roman" w:hAnsi="Times New Roman" w:cs="Times New Roman"/>
          </w:rPr>
          <w:delText xml:space="preserve">made by </w:delText>
        </w:r>
        <w:r w:rsidR="0025119A" w:rsidDel="00680AD9">
          <w:rPr>
            <w:rFonts w:ascii="Times New Roman" w:hAnsi="Times New Roman" w:cs="Times New Roman"/>
          </w:rPr>
          <w:delText>the</w:delText>
        </w:r>
      </w:del>
      <w:ins w:id="6" w:author="Alejandro Frery Orgambide" w:date="2025-10-04T08:31:00Z" w16du:dateUtc="2025-10-03T19:31:00Z">
        <w:r w:rsidR="00680AD9">
          <w:rPr>
            <w:rFonts w:ascii="Times New Roman" w:hAnsi="Times New Roman" w:cs="Times New Roman"/>
          </w:rPr>
          <w:t>under</w:t>
        </w:r>
      </w:ins>
      <w:r w:rsidR="0025119A">
        <w:rPr>
          <w:rFonts w:ascii="Times New Roman" w:hAnsi="Times New Roman" w:cs="Times New Roman"/>
        </w:rPr>
        <w:t xml:space="preserve"> </w:t>
      </w:r>
      <w:r w:rsidR="0025119A" w:rsidRPr="0025119A">
        <w:rPr>
          <w:rFonts w:ascii="Times New Roman" w:hAnsi="Times New Roman" w:cs="Times New Roman"/>
        </w:rPr>
        <w:t>A</w:t>
      </w:r>
      <w:r w:rsidR="0025119A">
        <w:rPr>
          <w:rFonts w:ascii="Times New Roman" w:hAnsi="Times New Roman" w:cs="Times New Roman"/>
        </w:rPr>
        <w:t>uto</w:t>
      </w:r>
      <w:r w:rsidR="004371BC">
        <w:rPr>
          <w:rFonts w:ascii="Times New Roman" w:hAnsi="Times New Roman" w:cs="Times New Roman"/>
        </w:rPr>
        <w:t>r</w:t>
      </w:r>
      <w:r w:rsidR="0025119A">
        <w:rPr>
          <w:rFonts w:ascii="Times New Roman" w:hAnsi="Times New Roman" w:cs="Times New Roman"/>
        </w:rPr>
        <w:t xml:space="preserve">egressive </w:t>
      </w:r>
      <w:r w:rsidR="00BE4AAF">
        <w:rPr>
          <w:rFonts w:ascii="Times New Roman" w:hAnsi="Times New Roman" w:cs="Times New Roman"/>
        </w:rPr>
        <w:t>(</w:t>
      </w:r>
      <w:commentRangeStart w:id="7"/>
      <w:r w:rsidR="0025119A">
        <w:rPr>
          <w:rFonts w:ascii="Times New Roman" w:hAnsi="Times New Roman" w:cs="Times New Roman"/>
        </w:rPr>
        <w:t>AR)</w:t>
      </w:r>
      <w:commentRangeEnd w:id="7"/>
      <w:r w:rsidR="00DA59FC">
        <w:rPr>
          <w:rStyle w:val="CommentReference"/>
        </w:rPr>
        <w:commentReference w:id="7"/>
      </w:r>
      <w:r w:rsidR="0025119A" w:rsidRPr="0025119A">
        <w:rPr>
          <w:rFonts w:ascii="Times New Roman" w:hAnsi="Times New Roman" w:cs="Times New Roman"/>
        </w:rPr>
        <w:t>, M</w:t>
      </w:r>
      <w:r w:rsidR="0025119A">
        <w:rPr>
          <w:rFonts w:ascii="Times New Roman" w:hAnsi="Times New Roman" w:cs="Times New Roman"/>
        </w:rPr>
        <w:t xml:space="preserve">oving </w:t>
      </w:r>
      <w:r w:rsidR="0025119A" w:rsidRPr="0025119A">
        <w:rPr>
          <w:rFonts w:ascii="Times New Roman" w:hAnsi="Times New Roman" w:cs="Times New Roman"/>
        </w:rPr>
        <w:t>A</w:t>
      </w:r>
      <w:r w:rsidR="0025119A">
        <w:rPr>
          <w:rFonts w:ascii="Times New Roman" w:hAnsi="Times New Roman" w:cs="Times New Roman"/>
        </w:rPr>
        <w:t>verage (MA)</w:t>
      </w:r>
      <w:r w:rsidR="0025119A" w:rsidRPr="0025119A">
        <w:rPr>
          <w:rFonts w:ascii="Times New Roman" w:hAnsi="Times New Roman" w:cs="Times New Roman"/>
        </w:rPr>
        <w:t xml:space="preserve">, and </w:t>
      </w:r>
      <w:del w:id="8" w:author="Alejandro Frery Orgambide" w:date="2025-10-04T08:31:00Z" w16du:dateUtc="2025-10-03T19:31:00Z">
        <w:r w:rsidR="0025119A" w:rsidDel="00680AD9">
          <w:rPr>
            <w:rFonts w:ascii="Times New Roman" w:hAnsi="Times New Roman" w:cs="Times New Roman"/>
          </w:rPr>
          <w:delText xml:space="preserve">combined model called the </w:delText>
        </w:r>
      </w:del>
      <w:r w:rsidR="0025119A" w:rsidRPr="0025119A">
        <w:rPr>
          <w:rFonts w:ascii="Times New Roman" w:hAnsi="Times New Roman" w:cs="Times New Roman"/>
        </w:rPr>
        <w:t>A</w:t>
      </w:r>
      <w:r w:rsidR="0025119A">
        <w:rPr>
          <w:rFonts w:ascii="Times New Roman" w:hAnsi="Times New Roman" w:cs="Times New Roman"/>
        </w:rPr>
        <w:t>uto</w:t>
      </w:r>
      <w:r w:rsidR="004371BC">
        <w:rPr>
          <w:rFonts w:ascii="Times New Roman" w:hAnsi="Times New Roman" w:cs="Times New Roman"/>
        </w:rPr>
        <w:t>r</w:t>
      </w:r>
      <w:r w:rsidR="0025119A">
        <w:rPr>
          <w:rFonts w:ascii="Times New Roman" w:hAnsi="Times New Roman" w:cs="Times New Roman"/>
        </w:rPr>
        <w:t xml:space="preserve">egressive </w:t>
      </w:r>
      <w:r w:rsidR="0025119A" w:rsidRPr="0025119A">
        <w:rPr>
          <w:rFonts w:ascii="Times New Roman" w:hAnsi="Times New Roman" w:cs="Times New Roman"/>
        </w:rPr>
        <w:t>M</w:t>
      </w:r>
      <w:r w:rsidR="0025119A">
        <w:rPr>
          <w:rFonts w:ascii="Times New Roman" w:hAnsi="Times New Roman" w:cs="Times New Roman"/>
        </w:rPr>
        <w:t xml:space="preserve">oving </w:t>
      </w:r>
      <w:r w:rsidR="0025119A" w:rsidRPr="0025119A">
        <w:rPr>
          <w:rFonts w:ascii="Times New Roman" w:hAnsi="Times New Roman" w:cs="Times New Roman"/>
        </w:rPr>
        <w:t>A</w:t>
      </w:r>
      <w:r w:rsidR="0025119A">
        <w:rPr>
          <w:rFonts w:ascii="Times New Roman" w:hAnsi="Times New Roman" w:cs="Times New Roman"/>
        </w:rPr>
        <w:t>verage (ARMA)</w:t>
      </w:r>
      <w:r w:rsidR="0025119A" w:rsidRPr="0025119A">
        <w:rPr>
          <w:rFonts w:ascii="Times New Roman" w:hAnsi="Times New Roman" w:cs="Times New Roman"/>
        </w:rPr>
        <w:t xml:space="preserve"> models. </w:t>
      </w:r>
      <w:del w:id="9" w:author="Alejandro Frery Orgambide" w:date="2025-10-04T08:32:00Z" w16du:dateUtc="2025-10-03T19:32:00Z">
        <w:r w:rsidRPr="00253D0F" w:rsidDel="00680AD9">
          <w:rPr>
            <w:rFonts w:ascii="Times New Roman" w:hAnsi="Times New Roman" w:cs="Times New Roman"/>
          </w:rPr>
          <w:delText>At its core, o</w:delText>
        </w:r>
      </w:del>
      <w:ins w:id="10" w:author="Alejandro Frery Orgambide" w:date="2025-10-04T08:32:00Z" w16du:dateUtc="2025-10-03T19:32:00Z">
        <w:r w:rsidR="00680AD9">
          <w:rPr>
            <w:rFonts w:ascii="Times New Roman" w:hAnsi="Times New Roman" w:cs="Times New Roman"/>
          </w:rPr>
          <w:t>O</w:t>
        </w:r>
      </w:ins>
      <w:r w:rsidRPr="00253D0F">
        <w:rPr>
          <w:rFonts w:ascii="Times New Roman" w:hAnsi="Times New Roman" w:cs="Times New Roman"/>
        </w:rPr>
        <w:t xml:space="preserve">rdinal pattern analysis involves converting time series data into a sequence of symbols that represent ordering relationships among data points within </w:t>
      </w:r>
      <w:del w:id="11" w:author="Alejandro Frery Orgambide" w:date="2025-10-04T08:33:00Z" w16du:dateUtc="2025-10-03T19:33:00Z">
        <w:r w:rsidRPr="00253D0F" w:rsidDel="00226660">
          <w:rPr>
            <w:rFonts w:ascii="Times New Roman" w:hAnsi="Times New Roman" w:cs="Times New Roman"/>
          </w:rPr>
          <w:delText xml:space="preserve">a </w:delText>
        </w:r>
      </w:del>
      <w:r w:rsidRPr="00253D0F">
        <w:rPr>
          <w:rFonts w:ascii="Times New Roman" w:hAnsi="Times New Roman" w:cs="Times New Roman"/>
        </w:rPr>
        <w:t>specific time window</w:t>
      </w:r>
      <w:ins w:id="12" w:author="Alejandro Frery Orgambide" w:date="2025-10-04T08:33:00Z" w16du:dateUtc="2025-10-03T19:33:00Z">
        <w:r w:rsidR="00226660">
          <w:rPr>
            <w:rFonts w:ascii="Times New Roman" w:hAnsi="Times New Roman" w:cs="Times New Roman"/>
          </w:rPr>
          <w:t>s</w:t>
        </w:r>
      </w:ins>
      <w:r w:rsidRPr="00253D0F">
        <w:rPr>
          <w:rFonts w:ascii="Times New Roman" w:hAnsi="Times New Roman" w:cs="Times New Roman"/>
        </w:rPr>
        <w:t xml:space="preserve">. </w:t>
      </w:r>
      <w:ins w:id="13" w:author="Alejandro Frery Orgambide" w:date="2025-10-04T08:34:00Z" w16du:dateUtc="2025-10-03T19:34:00Z">
        <w:r w:rsidR="00E408D7">
          <w:rPr>
            <w:rFonts w:ascii="Times New Roman" w:hAnsi="Times New Roman" w:cs="Times New Roman"/>
          </w:rPr>
          <w:t>Then, the Shannon entropy and the Statistical Complexity ar</w:t>
        </w:r>
      </w:ins>
      <w:ins w:id="14" w:author="Alejandro Frery Orgambide" w:date="2025-10-04T08:35:00Z" w16du:dateUtc="2025-10-03T19:35:00Z">
        <w:r w:rsidR="00E408D7">
          <w:rPr>
            <w:rFonts w:ascii="Times New Roman" w:hAnsi="Times New Roman" w:cs="Times New Roman"/>
          </w:rPr>
          <w:t xml:space="preserve">e computed from the histogram of symbols. </w:t>
        </w:r>
      </w:ins>
      <w:del w:id="15" w:author="Alejandro Frery Orgambide" w:date="2025-10-04T08:34:00Z" w16du:dateUtc="2025-10-03T19:34:00Z">
        <w:r w:rsidR="00537935" w:rsidRPr="0025119A" w:rsidDel="007A6DB6">
          <w:rPr>
            <w:rFonts w:ascii="Times New Roman" w:hAnsi="Times New Roman" w:cs="Times New Roman"/>
          </w:rPr>
          <w:delText xml:space="preserve">This helps find the </w:delText>
        </w:r>
        <w:r w:rsidR="00BE4AAF" w:rsidDel="007A6DB6">
          <w:rPr>
            <w:rFonts w:ascii="Times New Roman" w:hAnsi="Times New Roman" w:cs="Times New Roman"/>
          </w:rPr>
          <w:delText xml:space="preserve">common ordinal patterns </w:delText>
        </w:r>
        <w:r w:rsidR="00BE4AAF" w:rsidRPr="00216856" w:rsidDel="007A6DB6">
          <w:rPr>
            <w:rFonts w:ascii="Times New Roman" w:hAnsi="Times New Roman" w:cs="Times New Roman"/>
            <w:strike/>
          </w:rPr>
          <w:delText>(</w:delText>
        </w:r>
        <w:commentRangeStart w:id="16"/>
        <w:commentRangeStart w:id="17"/>
        <w:r w:rsidR="00537935" w:rsidRPr="00216856" w:rsidDel="007A6DB6">
          <w:rPr>
            <w:rFonts w:ascii="Times New Roman" w:hAnsi="Times New Roman" w:cs="Times New Roman"/>
            <w:strike/>
          </w:rPr>
          <w:delText>main patterns</w:delText>
        </w:r>
        <w:commentRangeEnd w:id="16"/>
        <w:commentRangeEnd w:id="17"/>
        <w:r w:rsidR="00BE4AAF" w:rsidRPr="00216856" w:rsidDel="007A6DB6">
          <w:rPr>
            <w:rFonts w:ascii="Times New Roman" w:hAnsi="Times New Roman" w:cs="Times New Roman"/>
            <w:strike/>
          </w:rPr>
          <w:delText>)</w:delText>
        </w:r>
        <w:r w:rsidR="00DA59FC" w:rsidRPr="00216856" w:rsidDel="007A6DB6">
          <w:rPr>
            <w:rStyle w:val="CommentReference"/>
            <w:strike/>
          </w:rPr>
          <w:commentReference w:id="16"/>
        </w:r>
        <w:r w:rsidR="00216856" w:rsidDel="007A6DB6">
          <w:rPr>
            <w:rStyle w:val="CommentReference"/>
          </w:rPr>
          <w:commentReference w:id="17"/>
        </w:r>
        <w:r w:rsidR="00537935" w:rsidRPr="0025119A" w:rsidDel="007A6DB6">
          <w:rPr>
            <w:rFonts w:ascii="Times New Roman" w:hAnsi="Times New Roman" w:cs="Times New Roman"/>
          </w:rPr>
          <w:delText xml:space="preserve">, even when the data is noisy. </w:delText>
        </w:r>
      </w:del>
      <w:r w:rsidR="00537935" w:rsidRPr="0025119A">
        <w:rPr>
          <w:rFonts w:ascii="Times New Roman" w:hAnsi="Times New Roman" w:cs="Times New Roman"/>
        </w:rPr>
        <w:t>The method detects small differences between models and sample sizes.</w:t>
      </w:r>
      <w:r w:rsidRPr="00253D0F">
        <w:rPr>
          <w:rFonts w:ascii="Times New Roman" w:hAnsi="Times New Roman" w:cs="Times New Roman"/>
        </w:rPr>
        <w:t xml:space="preserve"> </w:t>
      </w:r>
      <w:del w:id="18" w:author="Alejandro Frery Orgambide" w:date="2025-10-04T08:35:00Z" w16du:dateUtc="2025-10-03T19:35:00Z">
        <w:r w:rsidRPr="00253D0F" w:rsidDel="00376FF2">
          <w:rPr>
            <w:rFonts w:ascii="Times New Roman" w:hAnsi="Times New Roman" w:cs="Times New Roman"/>
          </w:rPr>
          <w:delText xml:space="preserve">By analysing these patterns, </w:delText>
        </w:r>
        <w:r w:rsidR="0011312D" w:rsidDel="00376FF2">
          <w:rPr>
            <w:rFonts w:ascii="Times New Roman" w:hAnsi="Times New Roman" w:cs="Times New Roman"/>
          </w:rPr>
          <w:delText>it</w:delText>
        </w:r>
        <w:r w:rsidR="00537935" w:rsidRPr="0025119A" w:rsidDel="00376FF2">
          <w:rPr>
            <w:rFonts w:ascii="Times New Roman" w:hAnsi="Times New Roman" w:cs="Times New Roman"/>
          </w:rPr>
          <w:delText xml:space="preserve"> also helps spot changes in system behavio</w:delText>
        </w:r>
        <w:r w:rsidR="0011312D" w:rsidDel="00376FF2">
          <w:rPr>
            <w:rFonts w:ascii="Times New Roman" w:hAnsi="Times New Roman" w:cs="Times New Roman"/>
          </w:rPr>
          <w:delText>u</w:delText>
        </w:r>
        <w:r w:rsidR="00537935" w:rsidRPr="0025119A" w:rsidDel="00376FF2">
          <w:rPr>
            <w:rFonts w:ascii="Times New Roman" w:hAnsi="Times New Roman" w:cs="Times New Roman"/>
          </w:rPr>
          <w:delText xml:space="preserve">r that may show errors or model </w:delText>
        </w:r>
        <w:r w:rsidR="00C75D81" w:rsidDel="00376FF2">
          <w:rPr>
            <w:rFonts w:ascii="Times New Roman" w:hAnsi="Times New Roman" w:cs="Times New Roman"/>
          </w:rPr>
          <w:delText>changes</w:delText>
        </w:r>
        <w:r w:rsidR="00537935" w:rsidRPr="0025119A" w:rsidDel="00376FF2">
          <w:rPr>
            <w:rFonts w:ascii="Times New Roman" w:hAnsi="Times New Roman" w:cs="Times New Roman"/>
          </w:rPr>
          <w:delText>.</w:delText>
        </w:r>
      </w:del>
    </w:p>
    <w:p w14:paraId="732EB705" w14:textId="23D749DC" w:rsidR="006E0F9C" w:rsidRPr="006E0F9C" w:rsidRDefault="006E0F9C" w:rsidP="006E0F9C">
      <w:pPr>
        <w:jc w:val="both"/>
        <w:rPr>
          <w:rFonts w:ascii="Times New Roman" w:hAnsi="Times New Roman" w:cs="Times New Roman"/>
        </w:rPr>
      </w:pPr>
      <w:r w:rsidRPr="006E0F9C">
        <w:rPr>
          <w:rFonts w:ascii="Times New Roman" w:hAnsi="Times New Roman" w:cs="Times New Roman"/>
        </w:rPr>
        <w:t xml:space="preserve">This study presents a simulation-based </w:t>
      </w:r>
      <w:r w:rsidRPr="00253D0F">
        <w:rPr>
          <w:rFonts w:ascii="Times New Roman" w:hAnsi="Times New Roman" w:cs="Times New Roman"/>
        </w:rPr>
        <w:t>experiment</w:t>
      </w:r>
      <w:r w:rsidRPr="006E0F9C">
        <w:rPr>
          <w:rFonts w:ascii="Times New Roman" w:hAnsi="Times New Roman" w:cs="Times New Roman"/>
        </w:rPr>
        <w:t xml:space="preserve"> into time series</w:t>
      </w:r>
      <w:r w:rsidR="00DA59FC">
        <w:rPr>
          <w:rFonts w:ascii="Times New Roman" w:hAnsi="Times New Roman" w:cs="Times New Roman"/>
        </w:rPr>
        <w:t xml:space="preserve"> </w:t>
      </w:r>
      <w:r w:rsidRPr="006E0F9C">
        <w:rPr>
          <w:rFonts w:ascii="Times New Roman" w:hAnsi="Times New Roman" w:cs="Times New Roman"/>
        </w:rPr>
        <w:t>clustering using ordinal pattern analysis</w:t>
      </w:r>
      <w:r w:rsidR="00540583" w:rsidRPr="00253D0F">
        <w:rPr>
          <w:rFonts w:ascii="Times New Roman" w:hAnsi="Times New Roman" w:cs="Times New Roman"/>
        </w:rPr>
        <w:t>.</w:t>
      </w:r>
      <w:r w:rsidR="00DA59FC">
        <w:rPr>
          <w:rFonts w:ascii="Times New Roman" w:hAnsi="Times New Roman" w:cs="Times New Roman"/>
        </w:rPr>
        <w:t xml:space="preserve"> </w:t>
      </w:r>
      <w:r w:rsidR="00540583" w:rsidRPr="00253D0F">
        <w:rPr>
          <w:rFonts w:ascii="Times New Roman" w:hAnsi="Times New Roman" w:cs="Times New Roman"/>
        </w:rPr>
        <w:t>The primary research focus was on identifying the distinguishing characteristics of AR, MA, and ARMA models through ordinal patterns</w:t>
      </w:r>
      <w:ins w:id="19" w:author="Alejandro Frery Orgambide" w:date="2025-10-04T08:35:00Z" w16du:dateUtc="2025-10-03T19:35:00Z">
        <w:r w:rsidR="00376FF2">
          <w:rPr>
            <w:rFonts w:ascii="Times New Roman" w:hAnsi="Times New Roman" w:cs="Times New Roman"/>
          </w:rPr>
          <w:t xml:space="preserve"> features</w:t>
        </w:r>
      </w:ins>
      <w:r w:rsidRPr="006E0F9C">
        <w:rPr>
          <w:rFonts w:ascii="Times New Roman" w:hAnsi="Times New Roman" w:cs="Times New Roman"/>
        </w:rPr>
        <w:t xml:space="preserve">. </w:t>
      </w:r>
      <w:commentRangeStart w:id="20"/>
      <w:r w:rsidRPr="006E0F9C">
        <w:rPr>
          <w:rFonts w:ascii="Times New Roman" w:hAnsi="Times New Roman" w:cs="Times New Roman"/>
        </w:rPr>
        <w:t xml:space="preserve">Synthetic time series were generated with </w:t>
      </w:r>
      <w:r w:rsidR="00F26621">
        <w:rPr>
          <w:rFonts w:ascii="Times New Roman" w:hAnsi="Times New Roman" w:cs="Times New Roman"/>
        </w:rPr>
        <w:t>the time window called as an</w:t>
      </w:r>
      <w:r w:rsidRPr="006E0F9C">
        <w:rPr>
          <w:rFonts w:ascii="Times New Roman" w:hAnsi="Times New Roman" w:cs="Times New Roman"/>
        </w:rPr>
        <w:t xml:space="preserve"> </w:t>
      </w:r>
      <w:commentRangeStart w:id="21"/>
      <w:r w:rsidRPr="006E0F9C">
        <w:rPr>
          <w:rFonts w:ascii="Times New Roman" w:hAnsi="Times New Roman" w:cs="Times New Roman"/>
        </w:rPr>
        <w:t xml:space="preserve">embedding dimension </w:t>
      </w:r>
      <w:commentRangeEnd w:id="21"/>
      <w:r w:rsidR="00DA59FC">
        <w:rPr>
          <w:rStyle w:val="CommentReference"/>
        </w:rPr>
        <w:commentReference w:id="21"/>
      </w:r>
      <w:r w:rsidRPr="006E0F9C">
        <w:rPr>
          <w:rFonts w:ascii="Times New Roman" w:hAnsi="Times New Roman" w:cs="Times New Roman"/>
        </w:rPr>
        <w:t>of 3 and varying lengths (</w:t>
      </w:r>
      <w:r w:rsidR="00F26621">
        <w:rPr>
          <w:rFonts w:ascii="Times New Roman" w:hAnsi="Times New Roman" w:cs="Times New Roman"/>
        </w:rPr>
        <w:t>n=</w:t>
      </w:r>
      <w:commentRangeStart w:id="22"/>
      <w:r w:rsidRPr="006E0F9C">
        <w:rPr>
          <w:rFonts w:ascii="Times New Roman" w:hAnsi="Times New Roman" w:cs="Times New Roman"/>
        </w:rPr>
        <w:t xml:space="preserve">500 and </w:t>
      </w:r>
      <w:r w:rsidR="00AA2193">
        <w:rPr>
          <w:rFonts w:ascii="Times New Roman" w:hAnsi="Times New Roman" w:cs="Times New Roman"/>
        </w:rPr>
        <w:t>n=</w:t>
      </w:r>
      <w:r w:rsidRPr="006E0F9C">
        <w:rPr>
          <w:rFonts w:ascii="Times New Roman" w:hAnsi="Times New Roman" w:cs="Times New Roman"/>
        </w:rPr>
        <w:t>1000</w:t>
      </w:r>
      <w:commentRangeEnd w:id="22"/>
      <w:r w:rsidR="00DA59FC">
        <w:rPr>
          <w:rStyle w:val="CommentReference"/>
        </w:rPr>
        <w:commentReference w:id="22"/>
      </w:r>
      <w:r w:rsidRPr="006E0F9C">
        <w:rPr>
          <w:rFonts w:ascii="Times New Roman" w:hAnsi="Times New Roman" w:cs="Times New Roman"/>
        </w:rPr>
        <w:t xml:space="preserve">), ensuring models satisfy stringent parameter constraints for stationarity and invertibility. </w:t>
      </w:r>
      <w:commentRangeEnd w:id="20"/>
      <w:r w:rsidR="00005E53">
        <w:rPr>
          <w:rStyle w:val="CommentReference"/>
        </w:rPr>
        <w:commentReference w:id="20"/>
      </w:r>
      <w:r w:rsidRPr="00216856">
        <w:rPr>
          <w:rFonts w:ascii="Times New Roman" w:hAnsi="Times New Roman" w:cs="Times New Roman"/>
          <w:strike/>
        </w:rPr>
        <w:t>The experimental design incorporates four</w:t>
      </w:r>
      <w:r w:rsidR="00F26621" w:rsidRPr="00216856">
        <w:rPr>
          <w:rFonts w:ascii="Times New Roman" w:hAnsi="Times New Roman" w:cs="Times New Roman"/>
          <w:strike/>
        </w:rPr>
        <w:t xml:space="preserve"> model</w:t>
      </w:r>
      <w:r w:rsidR="00216856" w:rsidRPr="00216856">
        <w:rPr>
          <w:rFonts w:ascii="Times New Roman" w:hAnsi="Times New Roman" w:cs="Times New Roman"/>
          <w:strike/>
        </w:rPr>
        <w:t xml:space="preserve">s </w:t>
      </w:r>
      <w:commentRangeStart w:id="23"/>
      <w:r w:rsidRPr="00216856">
        <w:rPr>
          <w:rFonts w:ascii="Times New Roman" w:hAnsi="Times New Roman" w:cs="Times New Roman"/>
          <w:strike/>
        </w:rPr>
        <w:t xml:space="preserve">structural variations </w:t>
      </w:r>
      <w:commentRangeEnd w:id="23"/>
      <w:r w:rsidR="00DA59FC" w:rsidRPr="00216856">
        <w:rPr>
          <w:rStyle w:val="CommentReference"/>
          <w:strike/>
        </w:rPr>
        <w:commentReference w:id="23"/>
      </w:r>
      <w:r w:rsidRPr="00216856">
        <w:rPr>
          <w:rFonts w:ascii="Times New Roman" w:hAnsi="Times New Roman" w:cs="Times New Roman"/>
          <w:strike/>
        </w:rPr>
        <w:t>(M1–M4)</w:t>
      </w:r>
      <w:r w:rsidR="00216856" w:rsidRPr="00216856">
        <w:rPr>
          <w:rFonts w:ascii="Times New Roman" w:hAnsi="Times New Roman" w:cs="Times New Roman"/>
          <w:strike/>
        </w:rPr>
        <w:t>, which depend on the parameter variation</w:t>
      </w:r>
      <w:r w:rsidRPr="00216856">
        <w:rPr>
          <w:rFonts w:ascii="Times New Roman" w:hAnsi="Times New Roman" w:cs="Times New Roman"/>
          <w:strike/>
        </w:rPr>
        <w:t xml:space="preserve"> within each AR, MA, and ARMA </w:t>
      </w:r>
      <w:r w:rsidR="00F26621" w:rsidRPr="00216856">
        <w:rPr>
          <w:rFonts w:ascii="Times New Roman" w:hAnsi="Times New Roman" w:cs="Times New Roman"/>
          <w:strike/>
        </w:rPr>
        <w:t>type of the model</w:t>
      </w:r>
      <w:r w:rsidRPr="00216856">
        <w:rPr>
          <w:rFonts w:ascii="Times New Roman" w:hAnsi="Times New Roman" w:cs="Times New Roman"/>
          <w:strike/>
        </w:rPr>
        <w:t>, with coefficients systematically varied as specified in the experimental table</w:t>
      </w:r>
      <w:r w:rsidR="00540583" w:rsidRPr="00216856">
        <w:rPr>
          <w:rFonts w:ascii="Times New Roman" w:hAnsi="Times New Roman" w:cs="Times New Roman"/>
          <w:strike/>
        </w:rPr>
        <w:t xml:space="preserve"> (Attached in Annex 1)</w:t>
      </w:r>
      <w:r w:rsidRPr="00216856">
        <w:rPr>
          <w:rFonts w:ascii="Times New Roman" w:hAnsi="Times New Roman" w:cs="Times New Roman"/>
          <w:strike/>
        </w:rPr>
        <w:t xml:space="preserve">. </w:t>
      </w:r>
      <w:r w:rsidR="00770846">
        <w:rPr>
          <w:rFonts w:ascii="Times New Roman" w:hAnsi="Times New Roman" w:cs="Times New Roman"/>
        </w:rPr>
        <w:t xml:space="preserve"> </w:t>
      </w:r>
      <w:r w:rsidR="00770846" w:rsidRPr="00770846">
        <w:rPr>
          <w:rFonts w:ascii="Times New Roman" w:hAnsi="Times New Roman" w:cs="Times New Roman"/>
        </w:rPr>
        <w:t xml:space="preserve">The experimental design considers several variants for each AR, MA, and ARMA model type, </w:t>
      </w:r>
      <w:commentRangeStart w:id="24"/>
      <w:r w:rsidR="00770846" w:rsidRPr="00770846">
        <w:rPr>
          <w:rFonts w:ascii="Times New Roman" w:hAnsi="Times New Roman" w:cs="Times New Roman"/>
        </w:rPr>
        <w:t>label</w:t>
      </w:r>
      <w:r w:rsidR="00770846">
        <w:rPr>
          <w:rFonts w:ascii="Times New Roman" w:hAnsi="Times New Roman" w:cs="Times New Roman"/>
        </w:rPr>
        <w:t>l</w:t>
      </w:r>
      <w:r w:rsidR="00770846" w:rsidRPr="00770846">
        <w:rPr>
          <w:rFonts w:ascii="Times New Roman" w:hAnsi="Times New Roman" w:cs="Times New Roman"/>
        </w:rPr>
        <w:t>ed in the form Model_Type_M1 to Model_Type_M4</w:t>
      </w:r>
      <w:commentRangeEnd w:id="24"/>
      <w:r w:rsidR="006D63A0">
        <w:rPr>
          <w:rStyle w:val="CommentReference"/>
        </w:rPr>
        <w:commentReference w:id="24"/>
      </w:r>
      <w:r w:rsidR="00770846" w:rsidRPr="00770846">
        <w:rPr>
          <w:rFonts w:ascii="Times New Roman" w:hAnsi="Times New Roman" w:cs="Times New Roman"/>
        </w:rPr>
        <w:t xml:space="preserve">, with each model representing a distinct parameter </w:t>
      </w:r>
      <w:r w:rsidR="00770846">
        <w:rPr>
          <w:rFonts w:ascii="Times New Roman" w:hAnsi="Times New Roman" w:cs="Times New Roman"/>
        </w:rPr>
        <w:t xml:space="preserve">setting </w:t>
      </w:r>
      <w:r w:rsidR="00216856" w:rsidRPr="00216856">
        <w:rPr>
          <w:rFonts w:ascii="Times New Roman" w:hAnsi="Times New Roman" w:cs="Times New Roman"/>
        </w:rPr>
        <w:t>(see Annex 1).</w:t>
      </w:r>
      <w:r w:rsidR="00402D83">
        <w:rPr>
          <w:rFonts w:ascii="Times New Roman" w:hAnsi="Times New Roman" w:cs="Times New Roman"/>
        </w:rPr>
        <w:t xml:space="preserve"> </w:t>
      </w:r>
      <w:commentRangeStart w:id="25"/>
      <w:r w:rsidRPr="006E0F9C">
        <w:rPr>
          <w:rFonts w:ascii="Times New Roman" w:hAnsi="Times New Roman" w:cs="Times New Roman"/>
        </w:rPr>
        <w:t xml:space="preserve">For robustness, </w:t>
      </w:r>
      <w:commentRangeEnd w:id="25"/>
      <w:r w:rsidR="00533A54">
        <w:rPr>
          <w:rStyle w:val="CommentReference"/>
        </w:rPr>
        <w:commentReference w:id="25"/>
      </w:r>
      <w:r w:rsidRPr="006E0F9C">
        <w:rPr>
          <w:rFonts w:ascii="Times New Roman" w:hAnsi="Times New Roman" w:cs="Times New Roman"/>
        </w:rPr>
        <w:t>100 independent replications were performed for each model configuration.</w:t>
      </w:r>
    </w:p>
    <w:p w14:paraId="623026DC" w14:textId="4A601F18" w:rsidR="006E0F9C" w:rsidRPr="007207BB" w:rsidRDefault="006E0F9C" w:rsidP="006E0F9C">
      <w:pPr>
        <w:jc w:val="both"/>
        <w:rPr>
          <w:rFonts w:ascii="Times New Roman" w:hAnsi="Times New Roman" w:cs="Times New Roman"/>
          <w:strike/>
        </w:rPr>
      </w:pPr>
      <w:r w:rsidRPr="007207BB">
        <w:rPr>
          <w:rFonts w:ascii="Times New Roman" w:hAnsi="Times New Roman" w:cs="Times New Roman"/>
          <w:strike/>
        </w:rPr>
        <w:t xml:space="preserve">Ordinal patterns were extracted for each time series to compute permutation entropy and statistical complexity. Clustering structures were then analyzed in the entropy–complexity plane, serving as the main feature space for model discrimination. Distinct clusters corresponding to </w:t>
      </w:r>
      <w:r w:rsidR="00F26621" w:rsidRPr="007207BB">
        <w:rPr>
          <w:rFonts w:ascii="Times New Roman" w:hAnsi="Times New Roman" w:cs="Times New Roman"/>
          <w:strike/>
        </w:rPr>
        <w:t xml:space="preserve">the type of the </w:t>
      </w:r>
      <w:r w:rsidRPr="007207BB">
        <w:rPr>
          <w:rFonts w:ascii="Times New Roman" w:hAnsi="Times New Roman" w:cs="Times New Roman"/>
          <w:strike/>
        </w:rPr>
        <w:t xml:space="preserve">model </w:t>
      </w:r>
      <w:commentRangeStart w:id="26"/>
      <w:commentRangeStart w:id="27"/>
      <w:r w:rsidRPr="007207BB">
        <w:rPr>
          <w:rFonts w:ascii="Times New Roman" w:hAnsi="Times New Roman" w:cs="Times New Roman"/>
          <w:strike/>
        </w:rPr>
        <w:t xml:space="preserve">classes </w:t>
      </w:r>
      <w:commentRangeEnd w:id="26"/>
      <w:r w:rsidR="00DA59FC" w:rsidRPr="007207BB">
        <w:rPr>
          <w:rStyle w:val="CommentReference"/>
          <w:strike/>
        </w:rPr>
        <w:commentReference w:id="26"/>
      </w:r>
      <w:commentRangeEnd w:id="27"/>
      <w:r w:rsidR="00770846" w:rsidRPr="007207BB">
        <w:rPr>
          <w:rStyle w:val="CommentReference"/>
          <w:strike/>
        </w:rPr>
        <w:commentReference w:id="27"/>
      </w:r>
      <w:r w:rsidRPr="007207BB">
        <w:rPr>
          <w:rFonts w:ascii="Times New Roman" w:hAnsi="Times New Roman" w:cs="Times New Roman"/>
          <w:strike/>
        </w:rPr>
        <w:t xml:space="preserve">(AR, MA, and ARMA) were observed, with </w:t>
      </w:r>
      <w:commentRangeStart w:id="28"/>
      <w:r w:rsidRPr="007207BB">
        <w:rPr>
          <w:rFonts w:ascii="Times New Roman" w:hAnsi="Times New Roman" w:cs="Times New Roman"/>
          <w:strike/>
        </w:rPr>
        <w:t>clear separation</w:t>
      </w:r>
      <w:commentRangeEnd w:id="28"/>
      <w:r w:rsidR="00DA59FC" w:rsidRPr="007207BB">
        <w:rPr>
          <w:rStyle w:val="CommentReference"/>
          <w:strike/>
        </w:rPr>
        <w:commentReference w:id="28"/>
      </w:r>
      <w:r w:rsidR="00770846" w:rsidRPr="007207BB">
        <w:rPr>
          <w:rFonts w:ascii="Times New Roman" w:hAnsi="Times New Roman" w:cs="Times New Roman"/>
          <w:strike/>
        </w:rPr>
        <w:t xml:space="preserve">  </w:t>
      </w:r>
      <w:r w:rsidR="006449CE" w:rsidRPr="007207BB">
        <w:rPr>
          <w:rFonts w:ascii="Times New Roman" w:hAnsi="Times New Roman" w:cs="Times New Roman"/>
          <w:strike/>
        </w:rPr>
        <w:t>the highest</w:t>
      </w:r>
      <w:r w:rsidR="00770846" w:rsidRPr="007207BB">
        <w:rPr>
          <w:rFonts w:ascii="Times New Roman" w:hAnsi="Times New Roman" w:cs="Times New Roman"/>
          <w:strike/>
        </w:rPr>
        <w:t xml:space="preserve"> coefficients with -0.8 and 0.8</w:t>
      </w:r>
      <w:r w:rsidR="006449CE" w:rsidRPr="007207BB">
        <w:rPr>
          <w:rFonts w:ascii="Times New Roman" w:hAnsi="Times New Roman" w:cs="Times New Roman"/>
          <w:strike/>
        </w:rPr>
        <w:t>,</w:t>
      </w:r>
      <w:r w:rsidR="00770846" w:rsidRPr="007207BB">
        <w:rPr>
          <w:rFonts w:ascii="Times New Roman" w:hAnsi="Times New Roman" w:cs="Times New Roman"/>
          <w:strike/>
        </w:rPr>
        <w:t xml:space="preserve"> </w:t>
      </w:r>
      <w:r w:rsidRPr="007207BB">
        <w:rPr>
          <w:rFonts w:ascii="Times New Roman" w:hAnsi="Times New Roman" w:cs="Times New Roman"/>
          <w:strike/>
        </w:rPr>
        <w:t>particularly evident for series of length 1000</w:t>
      </w:r>
      <w:r w:rsidR="006449CE" w:rsidRPr="007207BB">
        <w:rPr>
          <w:rFonts w:ascii="Times New Roman" w:hAnsi="Times New Roman" w:cs="Times New Roman"/>
          <w:strike/>
        </w:rPr>
        <w:t xml:space="preserve"> (Figures 1 and 2)</w:t>
      </w:r>
      <w:r w:rsidRPr="007207BB">
        <w:rPr>
          <w:rFonts w:ascii="Times New Roman" w:hAnsi="Times New Roman" w:cs="Times New Roman"/>
          <w:strike/>
        </w:rPr>
        <w:t xml:space="preserve">. For </w:t>
      </w:r>
      <w:r w:rsidR="003C4EFE" w:rsidRPr="007207BB">
        <w:rPr>
          <w:rFonts w:ascii="Times New Roman" w:hAnsi="Times New Roman" w:cs="Times New Roman"/>
          <w:strike/>
        </w:rPr>
        <w:t>small sample</w:t>
      </w:r>
      <w:r w:rsidRPr="007207BB">
        <w:rPr>
          <w:rFonts w:ascii="Times New Roman" w:hAnsi="Times New Roman" w:cs="Times New Roman"/>
          <w:strike/>
        </w:rPr>
        <w:t xml:space="preserve"> series (n = 500), observed patterns were more dispersed, indicating greater variability in entropy–complexity estimates for smaller samples. As the series length increased, cluster </w:t>
      </w:r>
      <w:proofErr w:type="spellStart"/>
      <w:r w:rsidRPr="007207BB">
        <w:rPr>
          <w:rFonts w:ascii="Times New Roman" w:hAnsi="Times New Roman" w:cs="Times New Roman"/>
          <w:strike/>
        </w:rPr>
        <w:t>centers</w:t>
      </w:r>
      <w:proofErr w:type="spellEnd"/>
      <w:r w:rsidRPr="007207BB">
        <w:rPr>
          <w:rFonts w:ascii="Times New Roman" w:hAnsi="Times New Roman" w:cs="Times New Roman"/>
          <w:strike/>
        </w:rPr>
        <w:t xml:space="preserve"> became more stable and intra-group scatter decreased, </w:t>
      </w:r>
      <w:commentRangeStart w:id="29"/>
      <w:commentRangeStart w:id="30"/>
      <w:r w:rsidRPr="007207BB">
        <w:rPr>
          <w:rFonts w:ascii="Times New Roman" w:hAnsi="Times New Roman" w:cs="Times New Roman"/>
          <w:strike/>
        </w:rPr>
        <w:t>demonstrating the stabilizing effect of larger sample sizes on ordinal-based features.</w:t>
      </w:r>
      <w:commentRangeEnd w:id="29"/>
      <w:r w:rsidR="00DA59FC" w:rsidRPr="007207BB">
        <w:rPr>
          <w:rStyle w:val="CommentReference"/>
          <w:strike/>
        </w:rPr>
        <w:commentReference w:id="29"/>
      </w:r>
      <w:commentRangeEnd w:id="30"/>
      <w:r w:rsidR="0009157A">
        <w:rPr>
          <w:rStyle w:val="CommentReference"/>
        </w:rPr>
        <w:commentReference w:id="30"/>
      </w:r>
    </w:p>
    <w:p w14:paraId="6634E126" w14:textId="20B4178F" w:rsidR="007207BB" w:rsidRPr="006E0F9C" w:rsidRDefault="005A0186" w:rsidP="006E0F9C">
      <w:pPr>
        <w:jc w:val="both"/>
        <w:rPr>
          <w:rFonts w:ascii="Times New Roman" w:hAnsi="Times New Roman" w:cs="Times New Roman"/>
        </w:rPr>
      </w:pPr>
      <w:r w:rsidRPr="005A0186">
        <w:rPr>
          <w:rFonts w:ascii="Times New Roman" w:hAnsi="Times New Roman" w:cs="Times New Roman"/>
        </w:rPr>
        <w:t xml:space="preserve">Ordinal patterns were extracted to compute entropy and complexity. Features were </w:t>
      </w:r>
      <w:proofErr w:type="spellStart"/>
      <w:r w:rsidRPr="005A0186">
        <w:rPr>
          <w:rFonts w:ascii="Times New Roman" w:hAnsi="Times New Roman" w:cs="Times New Roman"/>
        </w:rPr>
        <w:t>analyzed</w:t>
      </w:r>
      <w:proofErr w:type="spellEnd"/>
      <w:r w:rsidRPr="005A0186">
        <w:rPr>
          <w:rFonts w:ascii="Times New Roman" w:hAnsi="Times New Roman" w:cs="Times New Roman"/>
        </w:rPr>
        <w:t xml:space="preserve"> in the entropy–complexity plane for model discrimination. ARMA(1,1) shows two distinct clusters. AR coefficients -0.8 and 0.8 produce lower entropy and higher complexity. Coefficients 0.1 and -0.1 yield higher entropy and lower complexity. ARMA(2,2) shows overlapping groups across all four models. Clear separation appears by sample size, with larger samples forming more stable clusters. </w:t>
      </w:r>
      <w:r w:rsidR="007207BB">
        <w:rPr>
          <w:rFonts w:ascii="Times New Roman" w:hAnsi="Times New Roman" w:cs="Times New Roman"/>
        </w:rPr>
        <w:t>(Figures 1 and 2)</w:t>
      </w:r>
      <w:r w:rsidR="007207BB" w:rsidRPr="006E0F9C">
        <w:rPr>
          <w:rFonts w:ascii="Times New Roman" w:hAnsi="Times New Roman" w:cs="Times New Roman"/>
        </w:rPr>
        <w:t>.</w:t>
      </w:r>
    </w:p>
    <w:p w14:paraId="6C4FC36D" w14:textId="77777777" w:rsidR="006E0F9C" w:rsidRPr="006E0F9C" w:rsidRDefault="006E0F9C" w:rsidP="006E0F9C">
      <w:pPr>
        <w:jc w:val="both"/>
        <w:rPr>
          <w:rFonts w:ascii="Times New Roman" w:hAnsi="Times New Roman" w:cs="Times New Roman"/>
        </w:rPr>
      </w:pPr>
      <w:r w:rsidRPr="006E0F9C">
        <w:rPr>
          <w:rFonts w:ascii="Times New Roman" w:hAnsi="Times New Roman" w:cs="Times New Roman"/>
        </w:rPr>
        <w:t xml:space="preserve">The findings highlight the effectiveness of feature-based time series clustering, </w:t>
      </w:r>
      <w:commentRangeStart w:id="31"/>
      <w:r w:rsidRPr="006E0F9C">
        <w:rPr>
          <w:rFonts w:ascii="Times New Roman" w:hAnsi="Times New Roman" w:cs="Times New Roman"/>
        </w:rPr>
        <w:t>leveraging permutation entropy and complexity to capture intrinsic model differences.</w:t>
      </w:r>
      <w:commentRangeEnd w:id="31"/>
      <w:r w:rsidR="000F0938">
        <w:rPr>
          <w:rStyle w:val="CommentReference"/>
        </w:rPr>
        <w:commentReference w:id="31"/>
      </w:r>
      <w:r w:rsidRPr="006E0F9C">
        <w:rPr>
          <w:rFonts w:ascii="Times New Roman" w:hAnsi="Times New Roman" w:cs="Times New Roman"/>
        </w:rPr>
        <w:t xml:space="preserve"> </w:t>
      </w:r>
      <w:commentRangeStart w:id="32"/>
      <w:r w:rsidRPr="006E0F9C">
        <w:rPr>
          <w:rFonts w:ascii="Times New Roman" w:hAnsi="Times New Roman" w:cs="Times New Roman"/>
        </w:rPr>
        <w:t>The simulation framework further validates the method’s reliability under different structural and stochastic configurations.</w:t>
      </w:r>
      <w:commentRangeEnd w:id="32"/>
      <w:r w:rsidR="00E52173">
        <w:rPr>
          <w:rStyle w:val="CommentReference"/>
        </w:rPr>
        <w:commentReference w:id="32"/>
      </w:r>
      <w:r w:rsidRPr="006E0F9C">
        <w:rPr>
          <w:rFonts w:ascii="Times New Roman" w:hAnsi="Times New Roman" w:cs="Times New Roman"/>
        </w:rPr>
        <w:t xml:space="preserve"> This research provides a foundation for applying ordinal pattern analysis in </w:t>
      </w:r>
      <w:r w:rsidRPr="006E0F9C">
        <w:rPr>
          <w:rFonts w:ascii="Times New Roman" w:hAnsi="Times New Roman" w:cs="Times New Roman"/>
        </w:rPr>
        <w:lastRenderedPageBreak/>
        <w:t>unsupervised time series grouping, with potential applications in diverse data-rich domains such as finance, engineering, and bioinformatics.</w:t>
      </w:r>
    </w:p>
    <w:p w14:paraId="4B090FF4" w14:textId="77777777" w:rsidR="006E0F9C" w:rsidRDefault="006E0F9C" w:rsidP="006E0F9C"/>
    <w:p w14:paraId="35B5D816" w14:textId="77777777" w:rsidR="006E0F9C" w:rsidRDefault="006E0F9C" w:rsidP="006E0F9C"/>
    <w:p w14:paraId="1C2F92AB" w14:textId="77777777" w:rsidR="006E0F9C" w:rsidRDefault="006E0F9C" w:rsidP="006E0F9C"/>
    <w:p w14:paraId="681A7951" w14:textId="77777777" w:rsidR="000F2792" w:rsidRDefault="000F2792" w:rsidP="006E0F9C"/>
    <w:p w14:paraId="5AAD1867" w14:textId="77777777" w:rsidR="000F2792" w:rsidRDefault="000F2792" w:rsidP="006E0F9C"/>
    <w:p w14:paraId="3D8E0A8C" w14:textId="77777777" w:rsidR="006E0F9C" w:rsidRPr="00253D0F" w:rsidRDefault="006E0F9C" w:rsidP="006E0F9C">
      <w:pPr>
        <w:rPr>
          <w:rFonts w:ascii="Times New Roman" w:hAnsi="Times New Roman" w:cs="Times New Roman"/>
          <w:b/>
          <w:bCs/>
        </w:rPr>
      </w:pPr>
      <w:r w:rsidRPr="006E0F9C">
        <w:rPr>
          <w:rFonts w:ascii="Times New Roman" w:hAnsi="Times New Roman" w:cs="Times New Roman"/>
          <w:b/>
          <w:bCs/>
        </w:rPr>
        <w:t>Entropy–</w:t>
      </w:r>
      <w:r w:rsidR="003C4EFE" w:rsidRPr="00253D0F">
        <w:rPr>
          <w:rFonts w:ascii="Times New Roman" w:hAnsi="Times New Roman" w:cs="Times New Roman"/>
          <w:b/>
          <w:bCs/>
        </w:rPr>
        <w:t>Complexity Based</w:t>
      </w:r>
      <w:r w:rsidRPr="006E0F9C">
        <w:rPr>
          <w:rFonts w:ascii="Times New Roman" w:hAnsi="Times New Roman" w:cs="Times New Roman"/>
          <w:b/>
          <w:bCs/>
        </w:rPr>
        <w:t xml:space="preserve"> Clustering of ARMA Simulated Time Series Models</w:t>
      </w:r>
    </w:p>
    <w:p w14:paraId="0D37829E" w14:textId="71EE6574" w:rsidR="00B90312" w:rsidRPr="008E7D98" w:rsidRDefault="00B90312" w:rsidP="00AF783D">
      <w:pPr>
        <w:jc w:val="both"/>
        <w:rPr>
          <w:rFonts w:ascii="Times New Roman" w:hAnsi="Times New Roman" w:cs="Times New Roman"/>
        </w:rPr>
      </w:pPr>
      <w:r w:rsidRPr="00B90312">
        <w:rPr>
          <w:rFonts w:ascii="Times New Roman" w:hAnsi="Times New Roman" w:cs="Times New Roman"/>
        </w:rPr>
        <w:t>Ordinal pattern analysis is used to cluster time series in this research work. This method is fast and handles noise well. It changes each time series into symbols that show the order of data points in a small window. This helps capture the key patterns of each model. The technique gives clear features and shows small differences between series with different structures, embedding dimensions, and sample sizes.</w:t>
      </w:r>
      <w:r w:rsidR="006945F9">
        <w:rPr>
          <w:rFonts w:ascii="Times New Roman" w:hAnsi="Times New Roman" w:cs="Times New Roman"/>
        </w:rPr>
        <w:t xml:space="preserve"> </w:t>
      </w:r>
      <w:commentRangeStart w:id="33"/>
      <w:r w:rsidRPr="008E7D98">
        <w:rPr>
          <w:rFonts w:ascii="Times New Roman" w:hAnsi="Times New Roman" w:cs="Times New Roman"/>
          <w:strike/>
        </w:rPr>
        <w:t>Ordinal pattern analysis helps group time series data quickly and reliably. It works well with noisy signals. The method turns data points into symbols based on their order in a set window. This reveals important signal patterns. It shows small differences between various model types and sample sizes.</w:t>
      </w:r>
      <w:commentRangeEnd w:id="33"/>
      <w:r w:rsidR="006945F9" w:rsidRPr="008E7D98">
        <w:rPr>
          <w:rStyle w:val="CommentReference"/>
          <w:strike/>
        </w:rPr>
        <w:commentReference w:id="33"/>
      </w:r>
      <w:r w:rsidR="008E7D98">
        <w:rPr>
          <w:rFonts w:ascii="Times New Roman" w:hAnsi="Times New Roman" w:cs="Times New Roman"/>
          <w:strike/>
        </w:rPr>
        <w:t xml:space="preserve">  </w:t>
      </w:r>
      <w:r w:rsidR="008E7D98" w:rsidRPr="008E7D98">
        <w:rPr>
          <w:rFonts w:ascii="Times New Roman" w:hAnsi="Times New Roman" w:cs="Times New Roman"/>
        </w:rPr>
        <w:t>Ordinal pattern analysis helps to group time series data quickly and reliably, and it is particularly effective when working with noisy signals. The method converts data points into symbols based on their relative order within a given window, which reveals important patterns in the signal. In doing so, it highlights subtle differences between model types and across different sample sizes.</w:t>
      </w:r>
    </w:p>
    <w:p w14:paraId="259A8E23" w14:textId="502B7E1C" w:rsidR="00AF783D" w:rsidRPr="00AF783D" w:rsidRDefault="00AF783D" w:rsidP="00AF783D">
      <w:pPr>
        <w:jc w:val="both"/>
        <w:rPr>
          <w:rFonts w:ascii="Times New Roman" w:hAnsi="Times New Roman" w:cs="Times New Roman"/>
        </w:rPr>
      </w:pPr>
      <w:r w:rsidRPr="00AF783D">
        <w:rPr>
          <w:rFonts w:ascii="Times New Roman" w:hAnsi="Times New Roman" w:cs="Times New Roman"/>
        </w:rPr>
        <w:t xml:space="preserve">In this </w:t>
      </w:r>
      <w:r w:rsidR="00075853">
        <w:rPr>
          <w:rFonts w:ascii="Times New Roman" w:hAnsi="Times New Roman" w:cs="Times New Roman"/>
        </w:rPr>
        <w:t>study</w:t>
      </w:r>
      <w:r w:rsidRPr="00AF783D">
        <w:rPr>
          <w:rFonts w:ascii="Times New Roman" w:hAnsi="Times New Roman" w:cs="Times New Roman"/>
        </w:rPr>
        <w:t>, a simulation-driven study was conducted to evaluate clustering behavio</w:t>
      </w:r>
      <w:r w:rsidR="004371BC">
        <w:rPr>
          <w:rFonts w:ascii="Times New Roman" w:hAnsi="Times New Roman" w:cs="Times New Roman"/>
        </w:rPr>
        <w:t>u</w:t>
      </w:r>
      <w:r w:rsidRPr="00AF783D">
        <w:rPr>
          <w:rFonts w:ascii="Times New Roman" w:hAnsi="Times New Roman" w:cs="Times New Roman"/>
        </w:rPr>
        <w:t xml:space="preserve">rs of synthetic time series generated from a range of </w:t>
      </w:r>
      <w:r w:rsidR="00264BA3">
        <w:rPr>
          <w:rFonts w:ascii="Times New Roman" w:hAnsi="Times New Roman" w:cs="Times New Roman"/>
        </w:rPr>
        <w:t>Autoregressive</w:t>
      </w:r>
      <w:r w:rsidR="0090605A">
        <w:rPr>
          <w:rFonts w:ascii="Times New Roman" w:hAnsi="Times New Roman" w:cs="Times New Roman"/>
        </w:rPr>
        <w:t xml:space="preserve"> (A</w:t>
      </w:r>
      <w:r w:rsidRPr="00AF783D">
        <w:rPr>
          <w:rFonts w:ascii="Times New Roman" w:hAnsi="Times New Roman" w:cs="Times New Roman"/>
        </w:rPr>
        <w:t>R</w:t>
      </w:r>
      <w:r w:rsidR="0090605A">
        <w:rPr>
          <w:rFonts w:ascii="Times New Roman" w:hAnsi="Times New Roman" w:cs="Times New Roman"/>
        </w:rPr>
        <w:t>)</w:t>
      </w:r>
      <w:r w:rsidRPr="00AF783D">
        <w:rPr>
          <w:rFonts w:ascii="Times New Roman" w:hAnsi="Times New Roman" w:cs="Times New Roman"/>
        </w:rPr>
        <w:t xml:space="preserve">, </w:t>
      </w:r>
      <w:r w:rsidR="0090605A">
        <w:rPr>
          <w:rFonts w:ascii="Times New Roman" w:hAnsi="Times New Roman" w:cs="Times New Roman"/>
        </w:rPr>
        <w:t>Moving Average (</w:t>
      </w:r>
      <w:r w:rsidRPr="00AF783D">
        <w:rPr>
          <w:rFonts w:ascii="Times New Roman" w:hAnsi="Times New Roman" w:cs="Times New Roman"/>
        </w:rPr>
        <w:t>MA</w:t>
      </w:r>
      <w:r w:rsidR="0090605A">
        <w:rPr>
          <w:rFonts w:ascii="Times New Roman" w:hAnsi="Times New Roman" w:cs="Times New Roman"/>
        </w:rPr>
        <w:t>)</w:t>
      </w:r>
      <w:r w:rsidRPr="00AF783D">
        <w:rPr>
          <w:rFonts w:ascii="Times New Roman" w:hAnsi="Times New Roman" w:cs="Times New Roman"/>
        </w:rPr>
        <w:t>, and</w:t>
      </w:r>
      <w:r w:rsidR="006945F9">
        <w:rPr>
          <w:rFonts w:ascii="Times New Roman" w:hAnsi="Times New Roman" w:cs="Times New Roman"/>
        </w:rPr>
        <w:t xml:space="preserve"> </w:t>
      </w:r>
      <w:r w:rsidR="0090605A">
        <w:rPr>
          <w:rFonts w:ascii="Times New Roman" w:hAnsi="Times New Roman" w:cs="Times New Roman"/>
        </w:rPr>
        <w:t>Auto</w:t>
      </w:r>
      <w:r w:rsidR="00264BA3">
        <w:rPr>
          <w:rFonts w:ascii="Times New Roman" w:hAnsi="Times New Roman" w:cs="Times New Roman"/>
        </w:rPr>
        <w:t>r</w:t>
      </w:r>
      <w:r w:rsidR="0090605A">
        <w:rPr>
          <w:rFonts w:ascii="Times New Roman" w:hAnsi="Times New Roman" w:cs="Times New Roman"/>
        </w:rPr>
        <w:t>egressive Moving Average (</w:t>
      </w:r>
      <w:r w:rsidRPr="00AF783D">
        <w:rPr>
          <w:rFonts w:ascii="Times New Roman" w:hAnsi="Times New Roman" w:cs="Times New Roman"/>
        </w:rPr>
        <w:t>ARMA</w:t>
      </w:r>
      <w:r w:rsidR="0090605A">
        <w:rPr>
          <w:rFonts w:ascii="Times New Roman" w:hAnsi="Times New Roman" w:cs="Times New Roman"/>
        </w:rPr>
        <w:t>)</w:t>
      </w:r>
      <w:r w:rsidRPr="00AF783D">
        <w:rPr>
          <w:rFonts w:ascii="Times New Roman" w:hAnsi="Times New Roman" w:cs="Times New Roman"/>
        </w:rPr>
        <w:t xml:space="preserve"> models. Each model was </w:t>
      </w:r>
      <w:commentRangeStart w:id="34"/>
      <w:commentRangeStart w:id="35"/>
      <w:r w:rsidRPr="00AF783D">
        <w:rPr>
          <w:rFonts w:ascii="Times New Roman" w:hAnsi="Times New Roman" w:cs="Times New Roman"/>
        </w:rPr>
        <w:t xml:space="preserve">parameterized </w:t>
      </w:r>
      <w:commentRangeEnd w:id="34"/>
      <w:r w:rsidR="006945F9">
        <w:rPr>
          <w:rStyle w:val="CommentReference"/>
        </w:rPr>
        <w:commentReference w:id="34"/>
      </w:r>
      <w:commentRangeEnd w:id="35"/>
      <w:r w:rsidR="007210ED">
        <w:rPr>
          <w:rStyle w:val="CommentReference"/>
        </w:rPr>
        <w:commentReference w:id="35"/>
      </w:r>
      <w:r w:rsidRPr="00AF783D">
        <w:rPr>
          <w:rFonts w:ascii="Times New Roman" w:hAnsi="Times New Roman" w:cs="Times New Roman"/>
        </w:rPr>
        <w:t xml:space="preserve">rigorously to meet stability and invertibility criteria, and the experimental design included series lengths of </w:t>
      </w:r>
      <w:r w:rsidR="00075853">
        <w:rPr>
          <w:rFonts w:ascii="Times New Roman" w:hAnsi="Times New Roman" w:cs="Times New Roman"/>
        </w:rPr>
        <w:t>n=</w:t>
      </w:r>
      <w:r w:rsidRPr="00AF783D">
        <w:rPr>
          <w:rFonts w:ascii="Times New Roman" w:hAnsi="Times New Roman" w:cs="Times New Roman"/>
        </w:rPr>
        <w:t xml:space="preserve">500 and </w:t>
      </w:r>
      <w:r w:rsidR="00075853">
        <w:rPr>
          <w:rFonts w:ascii="Times New Roman" w:hAnsi="Times New Roman" w:cs="Times New Roman"/>
        </w:rPr>
        <w:t>n=</w:t>
      </w:r>
      <w:r w:rsidRPr="00AF783D">
        <w:rPr>
          <w:rFonts w:ascii="Times New Roman" w:hAnsi="Times New Roman" w:cs="Times New Roman"/>
        </w:rPr>
        <w:t>1000 as well as four structural variations per model class. A total of 100 replications were performed for each configuration to ensure statistical reliability.</w:t>
      </w:r>
    </w:p>
    <w:p w14:paraId="354BAB09" w14:textId="77777777" w:rsidR="00AF783D" w:rsidRPr="00AF783D" w:rsidRDefault="00AF783D" w:rsidP="00AF783D">
      <w:pPr>
        <w:jc w:val="both"/>
        <w:rPr>
          <w:rFonts w:ascii="Times New Roman" w:hAnsi="Times New Roman" w:cs="Times New Roman"/>
        </w:rPr>
      </w:pPr>
      <w:r w:rsidRPr="00AF783D">
        <w:rPr>
          <w:rFonts w:ascii="Times New Roman" w:hAnsi="Times New Roman" w:cs="Times New Roman"/>
        </w:rPr>
        <w:t xml:space="preserve">The core analytical procedure consisted of extracting ordinal patterns from each series, followed by </w:t>
      </w:r>
      <w:r w:rsidR="00B90312">
        <w:rPr>
          <w:rFonts w:ascii="Times New Roman" w:hAnsi="Times New Roman" w:cs="Times New Roman"/>
        </w:rPr>
        <w:t xml:space="preserve">the </w:t>
      </w:r>
      <w:r w:rsidRPr="00AF783D">
        <w:rPr>
          <w:rFonts w:ascii="Times New Roman" w:hAnsi="Times New Roman" w:cs="Times New Roman"/>
        </w:rPr>
        <w:t xml:space="preserve">computation of permutation entropy and statistical complexity. These features were then used to characterize clustering in the entropy–complexity </w:t>
      </w:r>
      <w:r w:rsidR="00B90312">
        <w:rPr>
          <w:rFonts w:ascii="Times New Roman" w:hAnsi="Times New Roman" w:cs="Times New Roman"/>
        </w:rPr>
        <w:t>plane</w:t>
      </w:r>
      <w:r w:rsidRPr="00AF783D">
        <w:rPr>
          <w:rFonts w:ascii="Times New Roman" w:hAnsi="Times New Roman" w:cs="Times New Roman"/>
        </w:rPr>
        <w:t>. The analysis revealed distinct groupings corresponding to the underlying model class, particularly when the time series length was 1000. For shorter series (n = 500), the clusters appeared less distinct and more dispersed, indicating increased variability of entropy–complexity estimates at smaller sample sizes. Increasing the series length led to more stable and compact clusters, supporting the reliability of ordinal pattern features for clustering.</w:t>
      </w:r>
    </w:p>
    <w:p w14:paraId="32ED3556" w14:textId="77777777" w:rsidR="00AF783D" w:rsidRDefault="00AF783D" w:rsidP="00AF783D">
      <w:pPr>
        <w:jc w:val="both"/>
        <w:rPr>
          <w:rFonts w:ascii="Times New Roman" w:hAnsi="Times New Roman" w:cs="Times New Roman"/>
        </w:rPr>
      </w:pPr>
      <w:r w:rsidRPr="00AF783D">
        <w:rPr>
          <w:rFonts w:ascii="Times New Roman" w:hAnsi="Times New Roman" w:cs="Times New Roman"/>
        </w:rPr>
        <w:t xml:space="preserve">Overall, this work demonstrates the utility of ordinal features for unsupervised time series grouping. The experimental findings point to broad applicability in fields where data are heterogeneous and prone to noise, such as finance, engineering, and biomedical monitoring. </w:t>
      </w:r>
      <w:r w:rsidRPr="00AF783D">
        <w:rPr>
          <w:rFonts w:ascii="Times New Roman" w:hAnsi="Times New Roman" w:cs="Times New Roman"/>
        </w:rPr>
        <w:lastRenderedPageBreak/>
        <w:t>The simulation framework further validates ordinal pattern-based clustering as a foundational methodology for future research in time series discrimination.</w:t>
      </w:r>
    </w:p>
    <w:p w14:paraId="7C8509F6" w14:textId="77777777" w:rsidR="00B90312" w:rsidRDefault="00B90312" w:rsidP="00AF783D">
      <w:pPr>
        <w:jc w:val="both"/>
        <w:rPr>
          <w:rFonts w:ascii="Times New Roman" w:hAnsi="Times New Roman" w:cs="Times New Roman"/>
        </w:rPr>
      </w:pPr>
      <w:r>
        <w:rPr>
          <w:rFonts w:ascii="Times New Roman" w:hAnsi="Times New Roman" w:cs="Times New Roman"/>
        </w:rPr>
        <w:t>Annex 1</w:t>
      </w:r>
    </w:p>
    <w:p w14:paraId="16DC0B92" w14:textId="77777777" w:rsidR="00B90312" w:rsidRDefault="00B90312" w:rsidP="00AF783D">
      <w:pPr>
        <w:jc w:val="both"/>
        <w:rPr>
          <w:rFonts w:ascii="Times New Roman" w:hAnsi="Times New Roman" w:cs="Times New Roman"/>
        </w:rPr>
      </w:pPr>
      <w:r>
        <w:rPr>
          <w:rFonts w:ascii="Times New Roman" w:hAnsi="Times New Roman" w:cs="Times New Roman"/>
        </w:rPr>
        <w:t>Table for parameter setting of Research Work</w:t>
      </w:r>
    </w:p>
    <w:tbl>
      <w:tblPr>
        <w:tblW w:w="6156" w:type="dxa"/>
        <w:tblLook w:val="04A0" w:firstRow="1" w:lastRow="0" w:firstColumn="1" w:lastColumn="0" w:noHBand="0" w:noVBand="1"/>
      </w:tblPr>
      <w:tblGrid>
        <w:gridCol w:w="1387"/>
        <w:gridCol w:w="1616"/>
        <w:gridCol w:w="765"/>
        <w:gridCol w:w="765"/>
        <w:gridCol w:w="811"/>
        <w:gridCol w:w="812"/>
      </w:tblGrid>
      <w:tr w:rsidR="00B90312" w:rsidRPr="00B90312" w14:paraId="2C237E11" w14:textId="77777777" w:rsidTr="001C6E2F">
        <w:trPr>
          <w:trHeight w:val="291"/>
        </w:trPr>
        <w:tc>
          <w:tcPr>
            <w:tcW w:w="1387" w:type="dxa"/>
            <w:tcBorders>
              <w:top w:val="nil"/>
              <w:left w:val="nil"/>
              <w:bottom w:val="nil"/>
              <w:right w:val="nil"/>
            </w:tcBorders>
            <w:shd w:val="clear" w:color="000000" w:fill="FFFFFF"/>
            <w:vAlign w:val="bottom"/>
            <w:hideMark/>
          </w:tcPr>
          <w:p w14:paraId="12B4AB7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1616" w:type="dxa"/>
            <w:tcBorders>
              <w:top w:val="nil"/>
              <w:left w:val="nil"/>
              <w:bottom w:val="nil"/>
              <w:right w:val="nil"/>
            </w:tcBorders>
            <w:shd w:val="clear" w:color="000000" w:fill="FFFFFF"/>
            <w:vAlign w:val="bottom"/>
            <w:hideMark/>
          </w:tcPr>
          <w:p w14:paraId="3823D73E"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3153" w:type="dxa"/>
            <w:gridSpan w:val="4"/>
            <w:tcBorders>
              <w:top w:val="nil"/>
              <w:left w:val="nil"/>
              <w:bottom w:val="single" w:sz="4" w:space="0" w:color="auto"/>
              <w:right w:val="nil"/>
            </w:tcBorders>
            <w:shd w:val="clear" w:color="000000" w:fill="FFFFFF"/>
            <w:vAlign w:val="bottom"/>
            <w:hideMark/>
          </w:tcPr>
          <w:p w14:paraId="52053087" w14:textId="77777777" w:rsidR="00B90312" w:rsidRPr="00B90312" w:rsidRDefault="00B90312" w:rsidP="00B90312">
            <w:pPr>
              <w:spacing w:after="0" w:line="240" w:lineRule="auto"/>
              <w:jc w:val="center"/>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Coefficients</w:t>
            </w:r>
          </w:p>
        </w:tc>
      </w:tr>
      <w:tr w:rsidR="00B90312" w:rsidRPr="00B90312" w14:paraId="634959F1" w14:textId="77777777" w:rsidTr="001C6E2F">
        <w:trPr>
          <w:trHeight w:val="571"/>
        </w:trPr>
        <w:tc>
          <w:tcPr>
            <w:tcW w:w="1387" w:type="dxa"/>
            <w:tcBorders>
              <w:top w:val="nil"/>
              <w:left w:val="nil"/>
              <w:bottom w:val="single" w:sz="4" w:space="0" w:color="auto"/>
              <w:right w:val="nil"/>
            </w:tcBorders>
            <w:shd w:val="clear" w:color="000000" w:fill="FFFFFF"/>
            <w:vAlign w:val="bottom"/>
            <w:hideMark/>
          </w:tcPr>
          <w:p w14:paraId="68A80F8A" w14:textId="77777777" w:rsidR="00B90312" w:rsidRPr="00B90312" w:rsidRDefault="00B90312" w:rsidP="00B90312">
            <w:pPr>
              <w:spacing w:after="0" w:line="240" w:lineRule="auto"/>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Type of model</w:t>
            </w:r>
          </w:p>
        </w:tc>
        <w:tc>
          <w:tcPr>
            <w:tcW w:w="1616" w:type="dxa"/>
            <w:tcBorders>
              <w:top w:val="nil"/>
              <w:left w:val="nil"/>
              <w:bottom w:val="single" w:sz="4" w:space="0" w:color="auto"/>
              <w:right w:val="nil"/>
            </w:tcBorders>
            <w:shd w:val="clear" w:color="000000" w:fill="FFFFFF"/>
            <w:vAlign w:val="bottom"/>
            <w:hideMark/>
          </w:tcPr>
          <w:p w14:paraId="12691846" w14:textId="77777777" w:rsidR="00B90312" w:rsidRPr="00B90312" w:rsidRDefault="00B90312" w:rsidP="00B90312">
            <w:pPr>
              <w:spacing w:after="0" w:line="240" w:lineRule="auto"/>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Model</w:t>
            </w:r>
          </w:p>
        </w:tc>
        <w:tc>
          <w:tcPr>
            <w:tcW w:w="765" w:type="dxa"/>
            <w:tcBorders>
              <w:top w:val="nil"/>
              <w:left w:val="nil"/>
              <w:bottom w:val="single" w:sz="4" w:space="0" w:color="auto"/>
              <w:right w:val="nil"/>
            </w:tcBorders>
            <w:shd w:val="clear" w:color="000000" w:fill="FFFFFF"/>
            <w:vAlign w:val="bottom"/>
            <w:hideMark/>
          </w:tcPr>
          <w:p w14:paraId="64D4E18F" w14:textId="77777777" w:rsidR="00B90312" w:rsidRPr="00B90312" w:rsidRDefault="00B90312" w:rsidP="00B90312">
            <w:pPr>
              <w:spacing w:after="0" w:line="240" w:lineRule="auto"/>
              <w:jc w:val="center"/>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ar1</w:t>
            </w:r>
          </w:p>
        </w:tc>
        <w:tc>
          <w:tcPr>
            <w:tcW w:w="765" w:type="dxa"/>
            <w:tcBorders>
              <w:top w:val="nil"/>
              <w:left w:val="nil"/>
              <w:bottom w:val="single" w:sz="4" w:space="0" w:color="auto"/>
              <w:right w:val="nil"/>
            </w:tcBorders>
            <w:shd w:val="clear" w:color="000000" w:fill="FFFFFF"/>
            <w:vAlign w:val="bottom"/>
            <w:hideMark/>
          </w:tcPr>
          <w:p w14:paraId="55DE2AA0" w14:textId="77777777" w:rsidR="00B90312" w:rsidRPr="00B90312" w:rsidRDefault="00B90312" w:rsidP="00B90312">
            <w:pPr>
              <w:spacing w:after="0" w:line="240" w:lineRule="auto"/>
              <w:jc w:val="center"/>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ar2</w:t>
            </w:r>
          </w:p>
        </w:tc>
        <w:tc>
          <w:tcPr>
            <w:tcW w:w="811" w:type="dxa"/>
            <w:tcBorders>
              <w:top w:val="nil"/>
              <w:left w:val="nil"/>
              <w:bottom w:val="single" w:sz="4" w:space="0" w:color="auto"/>
              <w:right w:val="nil"/>
            </w:tcBorders>
            <w:shd w:val="clear" w:color="000000" w:fill="FFFFFF"/>
            <w:vAlign w:val="bottom"/>
            <w:hideMark/>
          </w:tcPr>
          <w:p w14:paraId="471629BF" w14:textId="77777777" w:rsidR="00B90312" w:rsidRPr="00B90312" w:rsidRDefault="00B90312" w:rsidP="00B90312">
            <w:pPr>
              <w:spacing w:after="0" w:line="240" w:lineRule="auto"/>
              <w:jc w:val="center"/>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ma1</w:t>
            </w:r>
          </w:p>
        </w:tc>
        <w:tc>
          <w:tcPr>
            <w:tcW w:w="811" w:type="dxa"/>
            <w:tcBorders>
              <w:top w:val="nil"/>
              <w:left w:val="nil"/>
              <w:bottom w:val="single" w:sz="4" w:space="0" w:color="auto"/>
              <w:right w:val="nil"/>
            </w:tcBorders>
            <w:shd w:val="clear" w:color="000000" w:fill="FFFFFF"/>
            <w:vAlign w:val="bottom"/>
            <w:hideMark/>
          </w:tcPr>
          <w:p w14:paraId="384C5443" w14:textId="77777777" w:rsidR="00B90312" w:rsidRPr="00B90312" w:rsidRDefault="00B90312" w:rsidP="00B90312">
            <w:pPr>
              <w:spacing w:after="0" w:line="240" w:lineRule="auto"/>
              <w:jc w:val="center"/>
              <w:rPr>
                <w:rFonts w:ascii="Times New Roman" w:eastAsia="Times New Roman" w:hAnsi="Times New Roman" w:cs="Times New Roman"/>
                <w:b/>
                <w:bCs/>
                <w:color w:val="000000"/>
                <w:kern w:val="0"/>
                <w:sz w:val="22"/>
                <w:szCs w:val="22"/>
                <w:lang w:eastAsia="en-NZ"/>
              </w:rPr>
            </w:pPr>
            <w:r w:rsidRPr="00B90312">
              <w:rPr>
                <w:rFonts w:ascii="Times New Roman" w:eastAsia="Times New Roman" w:hAnsi="Times New Roman" w:cs="Times New Roman"/>
                <w:b/>
                <w:bCs/>
                <w:color w:val="000000"/>
                <w:kern w:val="0"/>
                <w:sz w:val="22"/>
                <w:szCs w:val="22"/>
                <w:lang w:eastAsia="en-NZ"/>
              </w:rPr>
              <w:t>ma2</w:t>
            </w:r>
          </w:p>
        </w:tc>
      </w:tr>
      <w:tr w:rsidR="00B90312" w:rsidRPr="00B90312" w14:paraId="657993DD" w14:textId="77777777" w:rsidTr="001C6E2F">
        <w:trPr>
          <w:trHeight w:val="291"/>
        </w:trPr>
        <w:tc>
          <w:tcPr>
            <w:tcW w:w="1387" w:type="dxa"/>
            <w:vMerge w:val="restart"/>
            <w:tcBorders>
              <w:top w:val="nil"/>
              <w:left w:val="nil"/>
              <w:bottom w:val="single" w:sz="4" w:space="0" w:color="000000"/>
              <w:right w:val="nil"/>
            </w:tcBorders>
            <w:shd w:val="clear" w:color="000000" w:fill="FFFFFF"/>
            <w:vAlign w:val="center"/>
            <w:hideMark/>
          </w:tcPr>
          <w:p w14:paraId="100C56F5" w14:textId="77777777" w:rsidR="00B90312" w:rsidRPr="00B90312" w:rsidRDefault="00B90312" w:rsidP="00B90312">
            <w:pPr>
              <w:spacing w:after="0" w:line="240" w:lineRule="auto"/>
              <w:jc w:val="center"/>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AR(1)</w:t>
            </w:r>
          </w:p>
        </w:tc>
        <w:tc>
          <w:tcPr>
            <w:tcW w:w="1616" w:type="dxa"/>
            <w:tcBorders>
              <w:top w:val="nil"/>
              <w:left w:val="nil"/>
              <w:bottom w:val="nil"/>
              <w:right w:val="nil"/>
            </w:tcBorders>
            <w:shd w:val="clear" w:color="000000" w:fill="E6B9B8"/>
            <w:vAlign w:val="bottom"/>
            <w:hideMark/>
          </w:tcPr>
          <w:p w14:paraId="4470B7C4"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AR1_M1</w:t>
            </w:r>
          </w:p>
        </w:tc>
        <w:tc>
          <w:tcPr>
            <w:tcW w:w="765" w:type="dxa"/>
            <w:tcBorders>
              <w:top w:val="nil"/>
              <w:left w:val="nil"/>
              <w:bottom w:val="nil"/>
              <w:right w:val="nil"/>
            </w:tcBorders>
            <w:shd w:val="clear" w:color="000000" w:fill="FFFFFF"/>
            <w:vAlign w:val="bottom"/>
            <w:hideMark/>
          </w:tcPr>
          <w:p w14:paraId="3346ADF9"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nil"/>
              <w:right w:val="nil"/>
            </w:tcBorders>
            <w:shd w:val="clear" w:color="000000" w:fill="FFFFFF"/>
            <w:vAlign w:val="bottom"/>
            <w:hideMark/>
          </w:tcPr>
          <w:p w14:paraId="398D062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7231875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7122F763"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327E6C52" w14:textId="77777777" w:rsidTr="001C6E2F">
        <w:trPr>
          <w:trHeight w:val="291"/>
        </w:trPr>
        <w:tc>
          <w:tcPr>
            <w:tcW w:w="1387" w:type="dxa"/>
            <w:vMerge/>
            <w:tcBorders>
              <w:top w:val="nil"/>
              <w:left w:val="nil"/>
              <w:bottom w:val="single" w:sz="4" w:space="0" w:color="000000"/>
              <w:right w:val="nil"/>
            </w:tcBorders>
            <w:vAlign w:val="center"/>
            <w:hideMark/>
          </w:tcPr>
          <w:p w14:paraId="042A6BB7"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7E4BC"/>
            <w:vAlign w:val="bottom"/>
            <w:hideMark/>
          </w:tcPr>
          <w:p w14:paraId="6A730A9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AR1_M2</w:t>
            </w:r>
          </w:p>
        </w:tc>
        <w:tc>
          <w:tcPr>
            <w:tcW w:w="765" w:type="dxa"/>
            <w:tcBorders>
              <w:top w:val="nil"/>
              <w:left w:val="nil"/>
              <w:bottom w:val="nil"/>
              <w:right w:val="nil"/>
            </w:tcBorders>
            <w:shd w:val="clear" w:color="000000" w:fill="FFFFFF"/>
            <w:vAlign w:val="bottom"/>
            <w:hideMark/>
          </w:tcPr>
          <w:p w14:paraId="5A695AA1"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nil"/>
              <w:right w:val="nil"/>
            </w:tcBorders>
            <w:shd w:val="clear" w:color="000000" w:fill="FFFFFF"/>
            <w:vAlign w:val="bottom"/>
            <w:hideMark/>
          </w:tcPr>
          <w:p w14:paraId="16C6B94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60BF2DD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214D6DEA"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138D453F" w14:textId="77777777" w:rsidTr="001C6E2F">
        <w:trPr>
          <w:trHeight w:val="291"/>
        </w:trPr>
        <w:tc>
          <w:tcPr>
            <w:tcW w:w="1387" w:type="dxa"/>
            <w:vMerge/>
            <w:tcBorders>
              <w:top w:val="nil"/>
              <w:left w:val="nil"/>
              <w:bottom w:val="single" w:sz="4" w:space="0" w:color="000000"/>
              <w:right w:val="nil"/>
            </w:tcBorders>
            <w:vAlign w:val="center"/>
            <w:hideMark/>
          </w:tcPr>
          <w:p w14:paraId="370E561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B8CCE4"/>
            <w:vAlign w:val="bottom"/>
            <w:hideMark/>
          </w:tcPr>
          <w:p w14:paraId="3C0A6596"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AR1_M3</w:t>
            </w:r>
          </w:p>
        </w:tc>
        <w:tc>
          <w:tcPr>
            <w:tcW w:w="765" w:type="dxa"/>
            <w:tcBorders>
              <w:top w:val="nil"/>
              <w:left w:val="nil"/>
              <w:bottom w:val="nil"/>
              <w:right w:val="nil"/>
            </w:tcBorders>
            <w:shd w:val="clear" w:color="000000" w:fill="FFFFFF"/>
            <w:vAlign w:val="bottom"/>
            <w:hideMark/>
          </w:tcPr>
          <w:p w14:paraId="75E7F72B"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nil"/>
              <w:right w:val="nil"/>
            </w:tcBorders>
            <w:shd w:val="clear" w:color="000000" w:fill="FFFFFF"/>
            <w:vAlign w:val="bottom"/>
            <w:hideMark/>
          </w:tcPr>
          <w:p w14:paraId="5F0217FE"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6E5F505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599A67C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697ADAF6" w14:textId="77777777" w:rsidTr="001C6E2F">
        <w:trPr>
          <w:trHeight w:val="291"/>
        </w:trPr>
        <w:tc>
          <w:tcPr>
            <w:tcW w:w="1387" w:type="dxa"/>
            <w:vMerge/>
            <w:tcBorders>
              <w:top w:val="nil"/>
              <w:left w:val="nil"/>
              <w:bottom w:val="single" w:sz="4" w:space="0" w:color="000000"/>
              <w:right w:val="nil"/>
            </w:tcBorders>
            <w:vAlign w:val="center"/>
            <w:hideMark/>
          </w:tcPr>
          <w:p w14:paraId="2DA63B9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8D8D8"/>
            <w:vAlign w:val="bottom"/>
            <w:hideMark/>
          </w:tcPr>
          <w:p w14:paraId="5D4897B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AR1_M4</w:t>
            </w:r>
          </w:p>
        </w:tc>
        <w:tc>
          <w:tcPr>
            <w:tcW w:w="765" w:type="dxa"/>
            <w:tcBorders>
              <w:top w:val="nil"/>
              <w:left w:val="nil"/>
              <w:bottom w:val="single" w:sz="4" w:space="0" w:color="auto"/>
              <w:right w:val="nil"/>
            </w:tcBorders>
            <w:shd w:val="clear" w:color="000000" w:fill="FFFFFF"/>
            <w:vAlign w:val="bottom"/>
            <w:hideMark/>
          </w:tcPr>
          <w:p w14:paraId="44F170D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single" w:sz="4" w:space="0" w:color="auto"/>
              <w:right w:val="nil"/>
            </w:tcBorders>
            <w:shd w:val="clear" w:color="000000" w:fill="FFFFFF"/>
            <w:vAlign w:val="bottom"/>
            <w:hideMark/>
          </w:tcPr>
          <w:p w14:paraId="7D81EF3E"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single" w:sz="4" w:space="0" w:color="auto"/>
              <w:right w:val="nil"/>
            </w:tcBorders>
            <w:shd w:val="clear" w:color="000000" w:fill="FFFFFF"/>
            <w:vAlign w:val="bottom"/>
            <w:hideMark/>
          </w:tcPr>
          <w:p w14:paraId="7CC41E3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single" w:sz="4" w:space="0" w:color="auto"/>
              <w:right w:val="nil"/>
            </w:tcBorders>
            <w:shd w:val="clear" w:color="000000" w:fill="FFFFFF"/>
            <w:vAlign w:val="bottom"/>
            <w:hideMark/>
          </w:tcPr>
          <w:p w14:paraId="0AC9597E"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7ED15857" w14:textId="77777777" w:rsidTr="001C6E2F">
        <w:trPr>
          <w:trHeight w:val="291"/>
        </w:trPr>
        <w:tc>
          <w:tcPr>
            <w:tcW w:w="1387" w:type="dxa"/>
            <w:vMerge w:val="restart"/>
            <w:tcBorders>
              <w:top w:val="nil"/>
              <w:left w:val="nil"/>
              <w:bottom w:val="single" w:sz="4" w:space="0" w:color="000000"/>
              <w:right w:val="nil"/>
            </w:tcBorders>
            <w:shd w:val="clear" w:color="000000" w:fill="FFFFFF"/>
            <w:vAlign w:val="center"/>
            <w:hideMark/>
          </w:tcPr>
          <w:p w14:paraId="292F054E" w14:textId="77777777" w:rsidR="00B90312" w:rsidRPr="00B90312" w:rsidRDefault="00B90312" w:rsidP="00B90312">
            <w:pPr>
              <w:spacing w:after="0" w:line="240" w:lineRule="auto"/>
              <w:jc w:val="center"/>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AR(2)</w:t>
            </w:r>
          </w:p>
        </w:tc>
        <w:tc>
          <w:tcPr>
            <w:tcW w:w="1616" w:type="dxa"/>
            <w:tcBorders>
              <w:top w:val="single" w:sz="4" w:space="0" w:color="auto"/>
              <w:left w:val="nil"/>
              <w:bottom w:val="nil"/>
              <w:right w:val="nil"/>
            </w:tcBorders>
            <w:shd w:val="clear" w:color="000000" w:fill="E6B9B8"/>
            <w:vAlign w:val="bottom"/>
            <w:hideMark/>
          </w:tcPr>
          <w:p w14:paraId="0BEB576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AR2_M1</w:t>
            </w:r>
          </w:p>
        </w:tc>
        <w:tc>
          <w:tcPr>
            <w:tcW w:w="765" w:type="dxa"/>
            <w:tcBorders>
              <w:top w:val="nil"/>
              <w:left w:val="nil"/>
              <w:bottom w:val="nil"/>
              <w:right w:val="nil"/>
            </w:tcBorders>
            <w:shd w:val="clear" w:color="000000" w:fill="FFFFFF"/>
            <w:vAlign w:val="bottom"/>
            <w:hideMark/>
          </w:tcPr>
          <w:p w14:paraId="5E85E57C"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nil"/>
              <w:right w:val="nil"/>
            </w:tcBorders>
            <w:shd w:val="clear" w:color="000000" w:fill="FFFFFF"/>
            <w:vAlign w:val="bottom"/>
            <w:hideMark/>
          </w:tcPr>
          <w:p w14:paraId="51C1ADAC"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0E308158"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75DEC8FC"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58E893FA" w14:textId="77777777" w:rsidTr="001C6E2F">
        <w:trPr>
          <w:trHeight w:val="291"/>
        </w:trPr>
        <w:tc>
          <w:tcPr>
            <w:tcW w:w="1387" w:type="dxa"/>
            <w:vMerge/>
            <w:tcBorders>
              <w:top w:val="nil"/>
              <w:left w:val="nil"/>
              <w:bottom w:val="single" w:sz="4" w:space="0" w:color="000000"/>
              <w:right w:val="nil"/>
            </w:tcBorders>
            <w:vAlign w:val="center"/>
            <w:hideMark/>
          </w:tcPr>
          <w:p w14:paraId="4036F7E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7E4BC"/>
            <w:vAlign w:val="bottom"/>
            <w:hideMark/>
          </w:tcPr>
          <w:p w14:paraId="17D1C50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AR2_M2</w:t>
            </w:r>
          </w:p>
        </w:tc>
        <w:tc>
          <w:tcPr>
            <w:tcW w:w="765" w:type="dxa"/>
            <w:tcBorders>
              <w:top w:val="nil"/>
              <w:left w:val="nil"/>
              <w:bottom w:val="nil"/>
              <w:right w:val="nil"/>
            </w:tcBorders>
            <w:shd w:val="clear" w:color="000000" w:fill="FFFFFF"/>
            <w:vAlign w:val="bottom"/>
            <w:hideMark/>
          </w:tcPr>
          <w:p w14:paraId="658011B4"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nil"/>
              <w:right w:val="nil"/>
            </w:tcBorders>
            <w:shd w:val="clear" w:color="000000" w:fill="FFFFFF"/>
            <w:vAlign w:val="bottom"/>
            <w:hideMark/>
          </w:tcPr>
          <w:p w14:paraId="7D340BC4"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50B4553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3134FD5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781AEEFA" w14:textId="77777777" w:rsidTr="001C6E2F">
        <w:trPr>
          <w:trHeight w:val="291"/>
        </w:trPr>
        <w:tc>
          <w:tcPr>
            <w:tcW w:w="1387" w:type="dxa"/>
            <w:vMerge/>
            <w:tcBorders>
              <w:top w:val="nil"/>
              <w:left w:val="nil"/>
              <w:bottom w:val="single" w:sz="4" w:space="0" w:color="000000"/>
              <w:right w:val="nil"/>
            </w:tcBorders>
            <w:vAlign w:val="center"/>
            <w:hideMark/>
          </w:tcPr>
          <w:p w14:paraId="6D81CAB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B8CCE4"/>
            <w:vAlign w:val="bottom"/>
            <w:hideMark/>
          </w:tcPr>
          <w:p w14:paraId="2749BF38"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AR2_M3</w:t>
            </w:r>
          </w:p>
        </w:tc>
        <w:tc>
          <w:tcPr>
            <w:tcW w:w="765" w:type="dxa"/>
            <w:tcBorders>
              <w:top w:val="nil"/>
              <w:left w:val="nil"/>
              <w:bottom w:val="nil"/>
              <w:right w:val="nil"/>
            </w:tcBorders>
            <w:shd w:val="clear" w:color="000000" w:fill="FFFFFF"/>
            <w:vAlign w:val="bottom"/>
            <w:hideMark/>
          </w:tcPr>
          <w:p w14:paraId="533995CB"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nil"/>
              <w:right w:val="nil"/>
            </w:tcBorders>
            <w:shd w:val="clear" w:color="000000" w:fill="FFFFFF"/>
            <w:vAlign w:val="bottom"/>
            <w:hideMark/>
          </w:tcPr>
          <w:p w14:paraId="63346D67"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6D55EE6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14A77AB3"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6D9EE9BB" w14:textId="77777777" w:rsidTr="001C6E2F">
        <w:trPr>
          <w:trHeight w:val="291"/>
        </w:trPr>
        <w:tc>
          <w:tcPr>
            <w:tcW w:w="1387" w:type="dxa"/>
            <w:vMerge/>
            <w:tcBorders>
              <w:top w:val="nil"/>
              <w:left w:val="nil"/>
              <w:bottom w:val="single" w:sz="4" w:space="0" w:color="000000"/>
              <w:right w:val="nil"/>
            </w:tcBorders>
            <w:vAlign w:val="center"/>
            <w:hideMark/>
          </w:tcPr>
          <w:p w14:paraId="3C4EF7B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8D8D8"/>
            <w:vAlign w:val="bottom"/>
            <w:hideMark/>
          </w:tcPr>
          <w:p w14:paraId="3C82DE82"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AR2_M4</w:t>
            </w:r>
          </w:p>
        </w:tc>
        <w:tc>
          <w:tcPr>
            <w:tcW w:w="765" w:type="dxa"/>
            <w:tcBorders>
              <w:top w:val="nil"/>
              <w:left w:val="nil"/>
              <w:bottom w:val="single" w:sz="4" w:space="0" w:color="auto"/>
              <w:right w:val="nil"/>
            </w:tcBorders>
            <w:shd w:val="clear" w:color="000000" w:fill="FFFFFF"/>
            <w:vAlign w:val="bottom"/>
            <w:hideMark/>
          </w:tcPr>
          <w:p w14:paraId="039EFAB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single" w:sz="4" w:space="0" w:color="auto"/>
              <w:right w:val="nil"/>
            </w:tcBorders>
            <w:shd w:val="clear" w:color="000000" w:fill="FFFFFF"/>
            <w:vAlign w:val="bottom"/>
            <w:hideMark/>
          </w:tcPr>
          <w:p w14:paraId="05042D80"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single" w:sz="4" w:space="0" w:color="auto"/>
              <w:right w:val="nil"/>
            </w:tcBorders>
            <w:shd w:val="clear" w:color="000000" w:fill="FFFFFF"/>
            <w:vAlign w:val="bottom"/>
            <w:hideMark/>
          </w:tcPr>
          <w:p w14:paraId="0C5228C6"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single" w:sz="4" w:space="0" w:color="auto"/>
              <w:right w:val="nil"/>
            </w:tcBorders>
            <w:shd w:val="clear" w:color="000000" w:fill="FFFFFF"/>
            <w:vAlign w:val="bottom"/>
            <w:hideMark/>
          </w:tcPr>
          <w:p w14:paraId="46F2D9E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20912605" w14:textId="77777777" w:rsidTr="001C6E2F">
        <w:trPr>
          <w:trHeight w:val="291"/>
        </w:trPr>
        <w:tc>
          <w:tcPr>
            <w:tcW w:w="1387" w:type="dxa"/>
            <w:vMerge w:val="restart"/>
            <w:tcBorders>
              <w:top w:val="nil"/>
              <w:left w:val="nil"/>
              <w:bottom w:val="single" w:sz="4" w:space="0" w:color="000000"/>
              <w:right w:val="nil"/>
            </w:tcBorders>
            <w:shd w:val="clear" w:color="000000" w:fill="FFFFFF"/>
            <w:vAlign w:val="center"/>
            <w:hideMark/>
          </w:tcPr>
          <w:p w14:paraId="04799137" w14:textId="77777777" w:rsidR="00B90312" w:rsidRPr="00B90312" w:rsidRDefault="00B90312" w:rsidP="00B90312">
            <w:pPr>
              <w:spacing w:after="0" w:line="240" w:lineRule="auto"/>
              <w:jc w:val="center"/>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MA(1)</w:t>
            </w:r>
          </w:p>
        </w:tc>
        <w:tc>
          <w:tcPr>
            <w:tcW w:w="1616" w:type="dxa"/>
            <w:tcBorders>
              <w:top w:val="single" w:sz="4" w:space="0" w:color="auto"/>
              <w:left w:val="nil"/>
              <w:bottom w:val="nil"/>
              <w:right w:val="nil"/>
            </w:tcBorders>
            <w:shd w:val="clear" w:color="000000" w:fill="E6B9B8"/>
            <w:vAlign w:val="bottom"/>
            <w:hideMark/>
          </w:tcPr>
          <w:p w14:paraId="46C49C3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MA1_M1</w:t>
            </w:r>
          </w:p>
        </w:tc>
        <w:tc>
          <w:tcPr>
            <w:tcW w:w="765" w:type="dxa"/>
            <w:tcBorders>
              <w:top w:val="nil"/>
              <w:left w:val="nil"/>
              <w:bottom w:val="nil"/>
              <w:right w:val="nil"/>
            </w:tcBorders>
            <w:shd w:val="clear" w:color="000000" w:fill="FFFFFF"/>
            <w:vAlign w:val="bottom"/>
            <w:hideMark/>
          </w:tcPr>
          <w:p w14:paraId="7FA9840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nil"/>
              <w:right w:val="nil"/>
            </w:tcBorders>
            <w:shd w:val="clear" w:color="000000" w:fill="FFFFFF"/>
            <w:vAlign w:val="bottom"/>
            <w:hideMark/>
          </w:tcPr>
          <w:p w14:paraId="253BEF0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074D55E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3CE4620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3A49096C" w14:textId="77777777" w:rsidTr="001C6E2F">
        <w:trPr>
          <w:trHeight w:val="291"/>
        </w:trPr>
        <w:tc>
          <w:tcPr>
            <w:tcW w:w="1387" w:type="dxa"/>
            <w:vMerge/>
            <w:tcBorders>
              <w:top w:val="nil"/>
              <w:left w:val="nil"/>
              <w:bottom w:val="single" w:sz="4" w:space="0" w:color="000000"/>
              <w:right w:val="nil"/>
            </w:tcBorders>
            <w:vAlign w:val="center"/>
            <w:hideMark/>
          </w:tcPr>
          <w:p w14:paraId="7B6C5D3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7E4BC"/>
            <w:vAlign w:val="bottom"/>
            <w:hideMark/>
          </w:tcPr>
          <w:p w14:paraId="0741DBA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MA1_M2</w:t>
            </w:r>
          </w:p>
        </w:tc>
        <w:tc>
          <w:tcPr>
            <w:tcW w:w="765" w:type="dxa"/>
            <w:tcBorders>
              <w:top w:val="nil"/>
              <w:left w:val="nil"/>
              <w:bottom w:val="nil"/>
              <w:right w:val="nil"/>
            </w:tcBorders>
            <w:shd w:val="clear" w:color="000000" w:fill="FFFFFF"/>
            <w:vAlign w:val="bottom"/>
            <w:hideMark/>
          </w:tcPr>
          <w:p w14:paraId="0495790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nil"/>
              <w:right w:val="nil"/>
            </w:tcBorders>
            <w:shd w:val="clear" w:color="000000" w:fill="FFFFFF"/>
            <w:vAlign w:val="bottom"/>
            <w:hideMark/>
          </w:tcPr>
          <w:p w14:paraId="7551D59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5F7B0074"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0CCD47D2"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6E521956" w14:textId="77777777" w:rsidTr="001C6E2F">
        <w:trPr>
          <w:trHeight w:val="291"/>
        </w:trPr>
        <w:tc>
          <w:tcPr>
            <w:tcW w:w="1387" w:type="dxa"/>
            <w:vMerge/>
            <w:tcBorders>
              <w:top w:val="nil"/>
              <w:left w:val="nil"/>
              <w:bottom w:val="single" w:sz="4" w:space="0" w:color="000000"/>
              <w:right w:val="nil"/>
            </w:tcBorders>
            <w:vAlign w:val="center"/>
            <w:hideMark/>
          </w:tcPr>
          <w:p w14:paraId="1EFB4EA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B8CCE4"/>
            <w:vAlign w:val="bottom"/>
            <w:hideMark/>
          </w:tcPr>
          <w:p w14:paraId="2A05FF8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MA1_M3</w:t>
            </w:r>
          </w:p>
        </w:tc>
        <w:tc>
          <w:tcPr>
            <w:tcW w:w="765" w:type="dxa"/>
            <w:tcBorders>
              <w:top w:val="nil"/>
              <w:left w:val="nil"/>
              <w:bottom w:val="nil"/>
              <w:right w:val="nil"/>
            </w:tcBorders>
            <w:shd w:val="clear" w:color="000000" w:fill="FFFFFF"/>
            <w:vAlign w:val="bottom"/>
            <w:hideMark/>
          </w:tcPr>
          <w:p w14:paraId="43292FE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nil"/>
              <w:right w:val="nil"/>
            </w:tcBorders>
            <w:shd w:val="clear" w:color="000000" w:fill="FFFFFF"/>
            <w:vAlign w:val="bottom"/>
            <w:hideMark/>
          </w:tcPr>
          <w:p w14:paraId="1E201B9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50CF6C29"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407547D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38306B48" w14:textId="77777777" w:rsidTr="001C6E2F">
        <w:trPr>
          <w:trHeight w:val="291"/>
        </w:trPr>
        <w:tc>
          <w:tcPr>
            <w:tcW w:w="1387" w:type="dxa"/>
            <w:vMerge/>
            <w:tcBorders>
              <w:top w:val="nil"/>
              <w:left w:val="nil"/>
              <w:bottom w:val="single" w:sz="4" w:space="0" w:color="000000"/>
              <w:right w:val="nil"/>
            </w:tcBorders>
            <w:vAlign w:val="center"/>
            <w:hideMark/>
          </w:tcPr>
          <w:p w14:paraId="5EA2D95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8D8D8"/>
            <w:vAlign w:val="bottom"/>
            <w:hideMark/>
          </w:tcPr>
          <w:p w14:paraId="287914C2"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MA1_M4</w:t>
            </w:r>
          </w:p>
        </w:tc>
        <w:tc>
          <w:tcPr>
            <w:tcW w:w="765" w:type="dxa"/>
            <w:tcBorders>
              <w:top w:val="nil"/>
              <w:left w:val="nil"/>
              <w:bottom w:val="single" w:sz="4" w:space="0" w:color="auto"/>
              <w:right w:val="nil"/>
            </w:tcBorders>
            <w:shd w:val="clear" w:color="000000" w:fill="FFFFFF"/>
            <w:vAlign w:val="bottom"/>
            <w:hideMark/>
          </w:tcPr>
          <w:p w14:paraId="481E1FC2"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single" w:sz="4" w:space="0" w:color="auto"/>
              <w:right w:val="nil"/>
            </w:tcBorders>
            <w:shd w:val="clear" w:color="000000" w:fill="FFFFFF"/>
            <w:vAlign w:val="bottom"/>
            <w:hideMark/>
          </w:tcPr>
          <w:p w14:paraId="46B521AE"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single" w:sz="4" w:space="0" w:color="auto"/>
              <w:right w:val="nil"/>
            </w:tcBorders>
            <w:shd w:val="clear" w:color="000000" w:fill="FFFFFF"/>
            <w:vAlign w:val="bottom"/>
            <w:hideMark/>
          </w:tcPr>
          <w:p w14:paraId="2DD9DFA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single" w:sz="4" w:space="0" w:color="auto"/>
              <w:right w:val="nil"/>
            </w:tcBorders>
            <w:shd w:val="clear" w:color="000000" w:fill="FFFFFF"/>
            <w:vAlign w:val="bottom"/>
            <w:hideMark/>
          </w:tcPr>
          <w:p w14:paraId="1A65386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79744EF0" w14:textId="77777777" w:rsidTr="001C6E2F">
        <w:trPr>
          <w:trHeight w:val="291"/>
        </w:trPr>
        <w:tc>
          <w:tcPr>
            <w:tcW w:w="1387" w:type="dxa"/>
            <w:vMerge w:val="restart"/>
            <w:tcBorders>
              <w:top w:val="nil"/>
              <w:left w:val="nil"/>
              <w:bottom w:val="single" w:sz="4" w:space="0" w:color="000000"/>
              <w:right w:val="nil"/>
            </w:tcBorders>
            <w:shd w:val="clear" w:color="000000" w:fill="FFFFFF"/>
            <w:vAlign w:val="center"/>
            <w:hideMark/>
          </w:tcPr>
          <w:p w14:paraId="349069AC" w14:textId="77777777" w:rsidR="00B90312" w:rsidRPr="00B90312" w:rsidRDefault="00B90312" w:rsidP="00B90312">
            <w:pPr>
              <w:spacing w:after="0" w:line="240" w:lineRule="auto"/>
              <w:jc w:val="center"/>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MA(2)</w:t>
            </w:r>
          </w:p>
        </w:tc>
        <w:tc>
          <w:tcPr>
            <w:tcW w:w="1616" w:type="dxa"/>
            <w:tcBorders>
              <w:top w:val="single" w:sz="4" w:space="0" w:color="auto"/>
              <w:left w:val="nil"/>
              <w:bottom w:val="nil"/>
              <w:right w:val="nil"/>
            </w:tcBorders>
            <w:shd w:val="clear" w:color="000000" w:fill="E6B9B8"/>
            <w:vAlign w:val="bottom"/>
            <w:hideMark/>
          </w:tcPr>
          <w:p w14:paraId="2332AE06"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MA2_M1</w:t>
            </w:r>
          </w:p>
        </w:tc>
        <w:tc>
          <w:tcPr>
            <w:tcW w:w="765" w:type="dxa"/>
            <w:tcBorders>
              <w:top w:val="nil"/>
              <w:left w:val="nil"/>
              <w:bottom w:val="nil"/>
              <w:right w:val="nil"/>
            </w:tcBorders>
            <w:shd w:val="clear" w:color="000000" w:fill="FFFFFF"/>
            <w:vAlign w:val="bottom"/>
            <w:hideMark/>
          </w:tcPr>
          <w:p w14:paraId="6A4ADB0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nil"/>
              <w:right w:val="nil"/>
            </w:tcBorders>
            <w:shd w:val="clear" w:color="000000" w:fill="FFFFFF"/>
            <w:vAlign w:val="bottom"/>
            <w:hideMark/>
          </w:tcPr>
          <w:p w14:paraId="54C21E0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36077F29"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58A628B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r>
      <w:tr w:rsidR="00B90312" w:rsidRPr="00B90312" w14:paraId="271247D2" w14:textId="77777777" w:rsidTr="001C6E2F">
        <w:trPr>
          <w:trHeight w:val="291"/>
        </w:trPr>
        <w:tc>
          <w:tcPr>
            <w:tcW w:w="1387" w:type="dxa"/>
            <w:vMerge/>
            <w:tcBorders>
              <w:top w:val="nil"/>
              <w:left w:val="nil"/>
              <w:bottom w:val="single" w:sz="4" w:space="0" w:color="000000"/>
              <w:right w:val="nil"/>
            </w:tcBorders>
            <w:vAlign w:val="center"/>
            <w:hideMark/>
          </w:tcPr>
          <w:p w14:paraId="7E054D5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7E4BC"/>
            <w:vAlign w:val="bottom"/>
            <w:hideMark/>
          </w:tcPr>
          <w:p w14:paraId="2C73E748"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MA2_M2</w:t>
            </w:r>
          </w:p>
        </w:tc>
        <w:tc>
          <w:tcPr>
            <w:tcW w:w="765" w:type="dxa"/>
            <w:tcBorders>
              <w:top w:val="nil"/>
              <w:left w:val="nil"/>
              <w:bottom w:val="nil"/>
              <w:right w:val="nil"/>
            </w:tcBorders>
            <w:shd w:val="clear" w:color="000000" w:fill="FFFFFF"/>
            <w:vAlign w:val="bottom"/>
            <w:hideMark/>
          </w:tcPr>
          <w:p w14:paraId="757C7A5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nil"/>
              <w:right w:val="nil"/>
            </w:tcBorders>
            <w:shd w:val="clear" w:color="000000" w:fill="FFFFFF"/>
            <w:vAlign w:val="bottom"/>
            <w:hideMark/>
          </w:tcPr>
          <w:p w14:paraId="436D420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5189EC6A"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333F865C"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r>
      <w:tr w:rsidR="00B90312" w:rsidRPr="00B90312" w14:paraId="204D6898" w14:textId="77777777" w:rsidTr="001C6E2F">
        <w:trPr>
          <w:trHeight w:val="291"/>
        </w:trPr>
        <w:tc>
          <w:tcPr>
            <w:tcW w:w="1387" w:type="dxa"/>
            <w:vMerge/>
            <w:tcBorders>
              <w:top w:val="nil"/>
              <w:left w:val="nil"/>
              <w:bottom w:val="single" w:sz="4" w:space="0" w:color="000000"/>
              <w:right w:val="nil"/>
            </w:tcBorders>
            <w:vAlign w:val="center"/>
            <w:hideMark/>
          </w:tcPr>
          <w:p w14:paraId="035A195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B8CCE4"/>
            <w:vAlign w:val="bottom"/>
            <w:hideMark/>
          </w:tcPr>
          <w:p w14:paraId="3289B342"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MA2_M3</w:t>
            </w:r>
          </w:p>
        </w:tc>
        <w:tc>
          <w:tcPr>
            <w:tcW w:w="765" w:type="dxa"/>
            <w:tcBorders>
              <w:top w:val="nil"/>
              <w:left w:val="nil"/>
              <w:bottom w:val="nil"/>
              <w:right w:val="nil"/>
            </w:tcBorders>
            <w:shd w:val="clear" w:color="000000" w:fill="FFFFFF"/>
            <w:vAlign w:val="bottom"/>
            <w:hideMark/>
          </w:tcPr>
          <w:p w14:paraId="67AEB05C"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nil"/>
              <w:right w:val="nil"/>
            </w:tcBorders>
            <w:shd w:val="clear" w:color="000000" w:fill="FFFFFF"/>
            <w:vAlign w:val="bottom"/>
            <w:hideMark/>
          </w:tcPr>
          <w:p w14:paraId="33B09AE8"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193375D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663BD45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r>
      <w:tr w:rsidR="00B90312" w:rsidRPr="00B90312" w14:paraId="1F15C0F2" w14:textId="77777777" w:rsidTr="001C6E2F">
        <w:trPr>
          <w:trHeight w:val="291"/>
        </w:trPr>
        <w:tc>
          <w:tcPr>
            <w:tcW w:w="1387" w:type="dxa"/>
            <w:vMerge/>
            <w:tcBorders>
              <w:top w:val="nil"/>
              <w:left w:val="nil"/>
              <w:bottom w:val="single" w:sz="4" w:space="0" w:color="000000"/>
              <w:right w:val="nil"/>
            </w:tcBorders>
            <w:vAlign w:val="center"/>
            <w:hideMark/>
          </w:tcPr>
          <w:p w14:paraId="54B24D0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8D8D8"/>
            <w:vAlign w:val="bottom"/>
            <w:hideMark/>
          </w:tcPr>
          <w:p w14:paraId="5742267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MA2_M4</w:t>
            </w:r>
          </w:p>
        </w:tc>
        <w:tc>
          <w:tcPr>
            <w:tcW w:w="765" w:type="dxa"/>
            <w:tcBorders>
              <w:top w:val="nil"/>
              <w:left w:val="nil"/>
              <w:bottom w:val="single" w:sz="4" w:space="0" w:color="auto"/>
              <w:right w:val="nil"/>
            </w:tcBorders>
            <w:shd w:val="clear" w:color="000000" w:fill="FFFFFF"/>
            <w:vAlign w:val="bottom"/>
            <w:hideMark/>
          </w:tcPr>
          <w:p w14:paraId="1FCB698C"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765" w:type="dxa"/>
            <w:tcBorders>
              <w:top w:val="nil"/>
              <w:left w:val="nil"/>
              <w:bottom w:val="single" w:sz="4" w:space="0" w:color="auto"/>
              <w:right w:val="nil"/>
            </w:tcBorders>
            <w:shd w:val="clear" w:color="000000" w:fill="FFFFFF"/>
            <w:vAlign w:val="bottom"/>
            <w:hideMark/>
          </w:tcPr>
          <w:p w14:paraId="599CD50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single" w:sz="4" w:space="0" w:color="auto"/>
              <w:right w:val="nil"/>
            </w:tcBorders>
            <w:shd w:val="clear" w:color="000000" w:fill="FFFFFF"/>
            <w:vAlign w:val="bottom"/>
            <w:hideMark/>
          </w:tcPr>
          <w:p w14:paraId="70A678F0"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single" w:sz="4" w:space="0" w:color="auto"/>
              <w:right w:val="nil"/>
            </w:tcBorders>
            <w:shd w:val="clear" w:color="000000" w:fill="FFFFFF"/>
            <w:vAlign w:val="bottom"/>
            <w:hideMark/>
          </w:tcPr>
          <w:p w14:paraId="3D7A7CE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r>
      <w:tr w:rsidR="00B90312" w:rsidRPr="00B90312" w14:paraId="753D9A40" w14:textId="77777777" w:rsidTr="001C6E2F">
        <w:trPr>
          <w:trHeight w:val="571"/>
        </w:trPr>
        <w:tc>
          <w:tcPr>
            <w:tcW w:w="1387" w:type="dxa"/>
            <w:vMerge w:val="restart"/>
            <w:tcBorders>
              <w:top w:val="nil"/>
              <w:left w:val="nil"/>
              <w:bottom w:val="single" w:sz="4" w:space="0" w:color="000000"/>
              <w:right w:val="nil"/>
            </w:tcBorders>
            <w:shd w:val="clear" w:color="000000" w:fill="FFFFFF"/>
            <w:vAlign w:val="center"/>
            <w:hideMark/>
          </w:tcPr>
          <w:p w14:paraId="2097CB66" w14:textId="77777777" w:rsidR="00B90312" w:rsidRPr="00B90312" w:rsidRDefault="00B90312" w:rsidP="00B90312">
            <w:pPr>
              <w:spacing w:after="0" w:line="240" w:lineRule="auto"/>
              <w:jc w:val="center"/>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ARMA(1,1)</w:t>
            </w:r>
          </w:p>
        </w:tc>
        <w:tc>
          <w:tcPr>
            <w:tcW w:w="1616" w:type="dxa"/>
            <w:tcBorders>
              <w:top w:val="single" w:sz="4" w:space="0" w:color="auto"/>
              <w:left w:val="nil"/>
              <w:bottom w:val="nil"/>
              <w:right w:val="nil"/>
            </w:tcBorders>
            <w:shd w:val="clear" w:color="000000" w:fill="E6B9B8"/>
            <w:vAlign w:val="bottom"/>
            <w:hideMark/>
          </w:tcPr>
          <w:p w14:paraId="7A62C677"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ARMA11_M1</w:t>
            </w:r>
          </w:p>
        </w:tc>
        <w:tc>
          <w:tcPr>
            <w:tcW w:w="765" w:type="dxa"/>
            <w:tcBorders>
              <w:top w:val="nil"/>
              <w:left w:val="nil"/>
              <w:bottom w:val="nil"/>
              <w:right w:val="nil"/>
            </w:tcBorders>
            <w:shd w:val="clear" w:color="000000" w:fill="FFFFFF"/>
            <w:vAlign w:val="bottom"/>
            <w:hideMark/>
          </w:tcPr>
          <w:p w14:paraId="3A64CF3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nil"/>
              <w:right w:val="nil"/>
            </w:tcBorders>
            <w:shd w:val="clear" w:color="000000" w:fill="FFFFFF"/>
            <w:vAlign w:val="bottom"/>
            <w:hideMark/>
          </w:tcPr>
          <w:p w14:paraId="486D96B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2F3AE2DD"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011DF49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055000B5" w14:textId="77777777" w:rsidTr="001C6E2F">
        <w:trPr>
          <w:trHeight w:val="571"/>
        </w:trPr>
        <w:tc>
          <w:tcPr>
            <w:tcW w:w="1387" w:type="dxa"/>
            <w:vMerge/>
            <w:tcBorders>
              <w:top w:val="nil"/>
              <w:left w:val="nil"/>
              <w:bottom w:val="single" w:sz="4" w:space="0" w:color="000000"/>
              <w:right w:val="nil"/>
            </w:tcBorders>
            <w:vAlign w:val="center"/>
            <w:hideMark/>
          </w:tcPr>
          <w:p w14:paraId="57536F14"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7E4BC"/>
            <w:vAlign w:val="bottom"/>
            <w:hideMark/>
          </w:tcPr>
          <w:p w14:paraId="36D931F3"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ARMA11_M2</w:t>
            </w:r>
          </w:p>
        </w:tc>
        <w:tc>
          <w:tcPr>
            <w:tcW w:w="765" w:type="dxa"/>
            <w:tcBorders>
              <w:top w:val="nil"/>
              <w:left w:val="nil"/>
              <w:bottom w:val="nil"/>
              <w:right w:val="nil"/>
            </w:tcBorders>
            <w:shd w:val="clear" w:color="000000" w:fill="FFFFFF"/>
            <w:vAlign w:val="bottom"/>
            <w:hideMark/>
          </w:tcPr>
          <w:p w14:paraId="455E0F65"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nil"/>
              <w:right w:val="nil"/>
            </w:tcBorders>
            <w:shd w:val="clear" w:color="000000" w:fill="FFFFFF"/>
            <w:vAlign w:val="bottom"/>
            <w:hideMark/>
          </w:tcPr>
          <w:p w14:paraId="4481608B"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32619FF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6641CC85"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233A988B" w14:textId="77777777" w:rsidTr="001C6E2F">
        <w:trPr>
          <w:trHeight w:val="571"/>
        </w:trPr>
        <w:tc>
          <w:tcPr>
            <w:tcW w:w="1387" w:type="dxa"/>
            <w:vMerge/>
            <w:tcBorders>
              <w:top w:val="nil"/>
              <w:left w:val="nil"/>
              <w:bottom w:val="single" w:sz="4" w:space="0" w:color="000000"/>
              <w:right w:val="nil"/>
            </w:tcBorders>
            <w:vAlign w:val="center"/>
            <w:hideMark/>
          </w:tcPr>
          <w:p w14:paraId="6937D2EE"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B8CCE4"/>
            <w:vAlign w:val="bottom"/>
            <w:hideMark/>
          </w:tcPr>
          <w:p w14:paraId="1DA3D0A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ARMA11_M3</w:t>
            </w:r>
          </w:p>
        </w:tc>
        <w:tc>
          <w:tcPr>
            <w:tcW w:w="765" w:type="dxa"/>
            <w:tcBorders>
              <w:top w:val="nil"/>
              <w:left w:val="nil"/>
              <w:bottom w:val="nil"/>
              <w:right w:val="nil"/>
            </w:tcBorders>
            <w:shd w:val="clear" w:color="000000" w:fill="FFFFFF"/>
            <w:vAlign w:val="bottom"/>
            <w:hideMark/>
          </w:tcPr>
          <w:p w14:paraId="30874DA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nil"/>
              <w:right w:val="nil"/>
            </w:tcBorders>
            <w:shd w:val="clear" w:color="000000" w:fill="FFFFFF"/>
            <w:vAlign w:val="bottom"/>
            <w:hideMark/>
          </w:tcPr>
          <w:p w14:paraId="51BA32F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nil"/>
              <w:right w:val="nil"/>
            </w:tcBorders>
            <w:shd w:val="clear" w:color="000000" w:fill="FFFFFF"/>
            <w:vAlign w:val="bottom"/>
            <w:hideMark/>
          </w:tcPr>
          <w:p w14:paraId="6F41216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30AACB00"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012A5C5B" w14:textId="77777777" w:rsidTr="001C6E2F">
        <w:trPr>
          <w:trHeight w:val="571"/>
        </w:trPr>
        <w:tc>
          <w:tcPr>
            <w:tcW w:w="1387" w:type="dxa"/>
            <w:vMerge/>
            <w:tcBorders>
              <w:top w:val="nil"/>
              <w:left w:val="nil"/>
              <w:bottom w:val="single" w:sz="4" w:space="0" w:color="000000"/>
              <w:right w:val="nil"/>
            </w:tcBorders>
            <w:vAlign w:val="center"/>
            <w:hideMark/>
          </w:tcPr>
          <w:p w14:paraId="19FAC24C"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8D8D8"/>
            <w:vAlign w:val="bottom"/>
            <w:hideMark/>
          </w:tcPr>
          <w:p w14:paraId="43FCA11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ARMA11_M4</w:t>
            </w:r>
          </w:p>
        </w:tc>
        <w:tc>
          <w:tcPr>
            <w:tcW w:w="765" w:type="dxa"/>
            <w:tcBorders>
              <w:top w:val="nil"/>
              <w:left w:val="nil"/>
              <w:bottom w:val="single" w:sz="4" w:space="0" w:color="auto"/>
              <w:right w:val="nil"/>
            </w:tcBorders>
            <w:shd w:val="clear" w:color="000000" w:fill="FFFFFF"/>
            <w:vAlign w:val="bottom"/>
            <w:hideMark/>
          </w:tcPr>
          <w:p w14:paraId="4DBDEEFD"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single" w:sz="4" w:space="0" w:color="auto"/>
              <w:right w:val="nil"/>
            </w:tcBorders>
            <w:shd w:val="clear" w:color="000000" w:fill="FFFFFF"/>
            <w:vAlign w:val="bottom"/>
            <w:hideMark/>
          </w:tcPr>
          <w:p w14:paraId="0A8639C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c>
          <w:tcPr>
            <w:tcW w:w="811" w:type="dxa"/>
            <w:tcBorders>
              <w:top w:val="nil"/>
              <w:left w:val="nil"/>
              <w:bottom w:val="single" w:sz="4" w:space="0" w:color="auto"/>
              <w:right w:val="nil"/>
            </w:tcBorders>
            <w:shd w:val="clear" w:color="000000" w:fill="FFFFFF"/>
            <w:vAlign w:val="bottom"/>
            <w:hideMark/>
          </w:tcPr>
          <w:p w14:paraId="5A624C6C"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single" w:sz="4" w:space="0" w:color="auto"/>
              <w:right w:val="nil"/>
            </w:tcBorders>
            <w:shd w:val="clear" w:color="000000" w:fill="FFFFFF"/>
            <w:vAlign w:val="bottom"/>
            <w:hideMark/>
          </w:tcPr>
          <w:p w14:paraId="081AA4A1"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 </w:t>
            </w:r>
          </w:p>
        </w:tc>
      </w:tr>
      <w:tr w:rsidR="00B90312" w:rsidRPr="00B90312" w14:paraId="16A2F20C" w14:textId="77777777" w:rsidTr="001C6E2F">
        <w:trPr>
          <w:trHeight w:val="571"/>
        </w:trPr>
        <w:tc>
          <w:tcPr>
            <w:tcW w:w="1387" w:type="dxa"/>
            <w:vMerge w:val="restart"/>
            <w:tcBorders>
              <w:top w:val="nil"/>
              <w:left w:val="nil"/>
              <w:bottom w:val="single" w:sz="4" w:space="0" w:color="000000"/>
              <w:right w:val="nil"/>
            </w:tcBorders>
            <w:shd w:val="clear" w:color="000000" w:fill="FFFFFF"/>
            <w:vAlign w:val="center"/>
            <w:hideMark/>
          </w:tcPr>
          <w:p w14:paraId="5125B472" w14:textId="77777777" w:rsidR="00B90312" w:rsidRPr="00B90312" w:rsidRDefault="00B90312" w:rsidP="00B90312">
            <w:pPr>
              <w:spacing w:after="0" w:line="240" w:lineRule="auto"/>
              <w:jc w:val="center"/>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ARMA(2,2)</w:t>
            </w:r>
          </w:p>
        </w:tc>
        <w:tc>
          <w:tcPr>
            <w:tcW w:w="1616" w:type="dxa"/>
            <w:tcBorders>
              <w:top w:val="single" w:sz="4" w:space="0" w:color="auto"/>
              <w:left w:val="nil"/>
              <w:bottom w:val="nil"/>
              <w:right w:val="nil"/>
            </w:tcBorders>
            <w:shd w:val="clear" w:color="000000" w:fill="E6B9B8"/>
            <w:vAlign w:val="bottom"/>
            <w:hideMark/>
          </w:tcPr>
          <w:p w14:paraId="2E886BC2"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ARMA22_M1</w:t>
            </w:r>
          </w:p>
        </w:tc>
        <w:tc>
          <w:tcPr>
            <w:tcW w:w="765" w:type="dxa"/>
            <w:tcBorders>
              <w:top w:val="nil"/>
              <w:left w:val="nil"/>
              <w:bottom w:val="nil"/>
              <w:right w:val="nil"/>
            </w:tcBorders>
            <w:shd w:val="clear" w:color="000000" w:fill="FFFFFF"/>
            <w:vAlign w:val="bottom"/>
            <w:hideMark/>
          </w:tcPr>
          <w:p w14:paraId="429AB776"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nil"/>
              <w:right w:val="nil"/>
            </w:tcBorders>
            <w:shd w:val="clear" w:color="000000" w:fill="FFFFFF"/>
            <w:vAlign w:val="bottom"/>
            <w:hideMark/>
          </w:tcPr>
          <w:p w14:paraId="447CF65E"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09045F7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07CE7674"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r>
      <w:tr w:rsidR="00B90312" w:rsidRPr="00B90312" w14:paraId="7332BBFB" w14:textId="77777777" w:rsidTr="001C6E2F">
        <w:trPr>
          <w:trHeight w:val="571"/>
        </w:trPr>
        <w:tc>
          <w:tcPr>
            <w:tcW w:w="1387" w:type="dxa"/>
            <w:vMerge/>
            <w:tcBorders>
              <w:top w:val="nil"/>
              <w:left w:val="nil"/>
              <w:bottom w:val="single" w:sz="4" w:space="0" w:color="000000"/>
              <w:right w:val="nil"/>
            </w:tcBorders>
            <w:vAlign w:val="center"/>
            <w:hideMark/>
          </w:tcPr>
          <w:p w14:paraId="042C68CA"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D7E4BC"/>
            <w:vAlign w:val="bottom"/>
            <w:hideMark/>
          </w:tcPr>
          <w:p w14:paraId="36BCCA3A"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ARMA22_M2</w:t>
            </w:r>
          </w:p>
        </w:tc>
        <w:tc>
          <w:tcPr>
            <w:tcW w:w="765" w:type="dxa"/>
            <w:tcBorders>
              <w:top w:val="nil"/>
              <w:left w:val="nil"/>
              <w:bottom w:val="nil"/>
              <w:right w:val="nil"/>
            </w:tcBorders>
            <w:shd w:val="clear" w:color="000000" w:fill="FFFFFF"/>
            <w:vAlign w:val="bottom"/>
            <w:hideMark/>
          </w:tcPr>
          <w:p w14:paraId="03A6D96F"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nil"/>
              <w:right w:val="nil"/>
            </w:tcBorders>
            <w:shd w:val="clear" w:color="000000" w:fill="FFFFFF"/>
            <w:vAlign w:val="bottom"/>
            <w:hideMark/>
          </w:tcPr>
          <w:p w14:paraId="32F019F1"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4020093E"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280F6F6F"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r>
      <w:tr w:rsidR="00B90312" w:rsidRPr="00B90312" w14:paraId="51C992B8" w14:textId="77777777" w:rsidTr="001C6E2F">
        <w:trPr>
          <w:trHeight w:val="571"/>
        </w:trPr>
        <w:tc>
          <w:tcPr>
            <w:tcW w:w="1387" w:type="dxa"/>
            <w:vMerge/>
            <w:tcBorders>
              <w:top w:val="nil"/>
              <w:left w:val="nil"/>
              <w:bottom w:val="single" w:sz="4" w:space="0" w:color="000000"/>
              <w:right w:val="nil"/>
            </w:tcBorders>
            <w:vAlign w:val="center"/>
            <w:hideMark/>
          </w:tcPr>
          <w:p w14:paraId="7C627109"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nil"/>
              <w:right w:val="nil"/>
            </w:tcBorders>
            <w:shd w:val="clear" w:color="000000" w:fill="B8CCE4"/>
            <w:vAlign w:val="bottom"/>
            <w:hideMark/>
          </w:tcPr>
          <w:p w14:paraId="679752FD"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ARMA22_M3</w:t>
            </w:r>
          </w:p>
        </w:tc>
        <w:tc>
          <w:tcPr>
            <w:tcW w:w="765" w:type="dxa"/>
            <w:tcBorders>
              <w:top w:val="nil"/>
              <w:left w:val="nil"/>
              <w:bottom w:val="nil"/>
              <w:right w:val="nil"/>
            </w:tcBorders>
            <w:shd w:val="clear" w:color="000000" w:fill="FFFFFF"/>
            <w:vAlign w:val="bottom"/>
            <w:hideMark/>
          </w:tcPr>
          <w:p w14:paraId="3357A354"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765" w:type="dxa"/>
            <w:tcBorders>
              <w:top w:val="nil"/>
              <w:left w:val="nil"/>
              <w:bottom w:val="nil"/>
              <w:right w:val="nil"/>
            </w:tcBorders>
            <w:shd w:val="clear" w:color="000000" w:fill="FFFFFF"/>
            <w:vAlign w:val="bottom"/>
            <w:hideMark/>
          </w:tcPr>
          <w:p w14:paraId="4421AB2D"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nil"/>
              <w:right w:val="nil"/>
            </w:tcBorders>
            <w:shd w:val="clear" w:color="000000" w:fill="FFFFFF"/>
            <w:vAlign w:val="bottom"/>
            <w:hideMark/>
          </w:tcPr>
          <w:p w14:paraId="5AB0B922"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nil"/>
              <w:right w:val="nil"/>
            </w:tcBorders>
            <w:shd w:val="clear" w:color="000000" w:fill="FFFFFF"/>
            <w:vAlign w:val="bottom"/>
            <w:hideMark/>
          </w:tcPr>
          <w:p w14:paraId="48BB3ABF"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r>
      <w:tr w:rsidR="00B90312" w:rsidRPr="00B90312" w14:paraId="7A8F0B79" w14:textId="77777777" w:rsidTr="001C6E2F">
        <w:trPr>
          <w:trHeight w:val="571"/>
        </w:trPr>
        <w:tc>
          <w:tcPr>
            <w:tcW w:w="1387" w:type="dxa"/>
            <w:vMerge/>
            <w:tcBorders>
              <w:top w:val="nil"/>
              <w:left w:val="nil"/>
              <w:bottom w:val="single" w:sz="4" w:space="0" w:color="000000"/>
              <w:right w:val="nil"/>
            </w:tcBorders>
            <w:vAlign w:val="center"/>
            <w:hideMark/>
          </w:tcPr>
          <w:p w14:paraId="3D0E74CF"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p>
        </w:tc>
        <w:tc>
          <w:tcPr>
            <w:tcW w:w="1616" w:type="dxa"/>
            <w:tcBorders>
              <w:top w:val="nil"/>
              <w:left w:val="nil"/>
              <w:bottom w:val="single" w:sz="4" w:space="0" w:color="auto"/>
              <w:right w:val="nil"/>
            </w:tcBorders>
            <w:shd w:val="clear" w:color="000000" w:fill="D8D8D8"/>
            <w:vAlign w:val="bottom"/>
            <w:hideMark/>
          </w:tcPr>
          <w:p w14:paraId="6EA40C7A" w14:textId="77777777" w:rsidR="00B90312" w:rsidRPr="00B90312" w:rsidRDefault="00B90312" w:rsidP="00B90312">
            <w:pPr>
              <w:spacing w:after="0" w:line="240" w:lineRule="auto"/>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ARMA22_M4</w:t>
            </w:r>
          </w:p>
        </w:tc>
        <w:tc>
          <w:tcPr>
            <w:tcW w:w="765" w:type="dxa"/>
            <w:tcBorders>
              <w:top w:val="nil"/>
              <w:left w:val="nil"/>
              <w:bottom w:val="single" w:sz="4" w:space="0" w:color="auto"/>
              <w:right w:val="nil"/>
            </w:tcBorders>
            <w:shd w:val="clear" w:color="000000" w:fill="FFFFFF"/>
            <w:vAlign w:val="bottom"/>
            <w:hideMark/>
          </w:tcPr>
          <w:p w14:paraId="267F9803"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765" w:type="dxa"/>
            <w:tcBorders>
              <w:top w:val="nil"/>
              <w:left w:val="nil"/>
              <w:bottom w:val="single" w:sz="4" w:space="0" w:color="auto"/>
              <w:right w:val="nil"/>
            </w:tcBorders>
            <w:shd w:val="clear" w:color="000000" w:fill="FFFFFF"/>
            <w:vAlign w:val="bottom"/>
            <w:hideMark/>
          </w:tcPr>
          <w:p w14:paraId="07F76FF4"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-0.1</w:t>
            </w:r>
          </w:p>
        </w:tc>
        <w:tc>
          <w:tcPr>
            <w:tcW w:w="811" w:type="dxa"/>
            <w:tcBorders>
              <w:top w:val="nil"/>
              <w:left w:val="nil"/>
              <w:bottom w:val="single" w:sz="4" w:space="0" w:color="auto"/>
              <w:right w:val="nil"/>
            </w:tcBorders>
            <w:shd w:val="clear" w:color="000000" w:fill="FFFFFF"/>
            <w:vAlign w:val="bottom"/>
            <w:hideMark/>
          </w:tcPr>
          <w:p w14:paraId="3A8E9458" w14:textId="77777777"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-0.8</w:t>
            </w:r>
          </w:p>
        </w:tc>
        <w:tc>
          <w:tcPr>
            <w:tcW w:w="811" w:type="dxa"/>
            <w:tcBorders>
              <w:top w:val="nil"/>
              <w:left w:val="nil"/>
              <w:bottom w:val="single" w:sz="4" w:space="0" w:color="auto"/>
              <w:right w:val="nil"/>
            </w:tcBorders>
            <w:shd w:val="clear" w:color="000000" w:fill="FFFFFF"/>
            <w:vAlign w:val="bottom"/>
            <w:hideMark/>
          </w:tcPr>
          <w:p w14:paraId="0ADDD05C" w14:textId="02DBC0A9" w:rsidR="00B90312" w:rsidRPr="00B90312" w:rsidRDefault="00B90312" w:rsidP="00B90312">
            <w:pPr>
              <w:spacing w:after="0" w:line="240" w:lineRule="auto"/>
              <w:jc w:val="right"/>
              <w:rPr>
                <w:rFonts w:ascii="Times New Roman" w:eastAsia="Times New Roman" w:hAnsi="Times New Roman" w:cs="Times New Roman"/>
                <w:color w:val="000000"/>
                <w:kern w:val="0"/>
                <w:sz w:val="22"/>
                <w:szCs w:val="22"/>
                <w:lang w:eastAsia="en-NZ"/>
              </w:rPr>
            </w:pPr>
            <w:r w:rsidRPr="00B90312">
              <w:rPr>
                <w:rFonts w:ascii="Times New Roman" w:eastAsia="Times New Roman" w:hAnsi="Times New Roman" w:cs="Times New Roman"/>
                <w:color w:val="000000"/>
                <w:kern w:val="0"/>
                <w:sz w:val="22"/>
                <w:szCs w:val="22"/>
                <w:lang w:eastAsia="en-NZ"/>
              </w:rPr>
              <w:t>-</w:t>
            </w:r>
            <w:r w:rsidR="001C6E2F">
              <w:rPr>
                <w:rFonts w:ascii="Times New Roman" w:eastAsia="Times New Roman" w:hAnsi="Times New Roman" w:cs="Times New Roman"/>
                <w:color w:val="000000"/>
                <w:kern w:val="0"/>
                <w:sz w:val="22"/>
                <w:szCs w:val="22"/>
                <w:lang w:eastAsia="en-NZ"/>
              </w:rPr>
              <w:t>0.1</w:t>
            </w:r>
          </w:p>
        </w:tc>
      </w:tr>
    </w:tbl>
    <w:p w14:paraId="5CB807AF" w14:textId="77777777" w:rsidR="00B90312" w:rsidRDefault="00B90312" w:rsidP="00AF783D">
      <w:pPr>
        <w:jc w:val="both"/>
        <w:rPr>
          <w:rFonts w:ascii="Times New Roman" w:hAnsi="Times New Roman" w:cs="Times New Roman"/>
        </w:rPr>
      </w:pPr>
    </w:p>
    <w:p w14:paraId="1B0B9F9D" w14:textId="77777777" w:rsidR="00B90312" w:rsidRDefault="00B90312" w:rsidP="00AF783D">
      <w:pPr>
        <w:jc w:val="both"/>
        <w:rPr>
          <w:rFonts w:ascii="Times New Roman" w:hAnsi="Times New Roman" w:cs="Times New Roman"/>
        </w:rPr>
      </w:pPr>
      <w:r>
        <w:rPr>
          <w:rFonts w:ascii="Times New Roman" w:hAnsi="Times New Roman" w:cs="Times New Roman"/>
        </w:rPr>
        <w:t>Results</w:t>
      </w:r>
    </w:p>
    <w:p w14:paraId="27F7181D" w14:textId="77777777" w:rsidR="00B90312" w:rsidRPr="00AF783D" w:rsidRDefault="00E258B8" w:rsidP="00AF783D">
      <w:pPr>
        <w:jc w:val="both"/>
        <w:rPr>
          <w:rFonts w:ascii="Times New Roman" w:hAnsi="Times New Roman" w:cs="Times New Roman"/>
        </w:rPr>
      </w:pPr>
      <w:commentRangeStart w:id="36"/>
      <w:r>
        <w:rPr>
          <w:noProof/>
          <w:lang w:val="en-US"/>
        </w:rPr>
        <w:lastRenderedPageBreak/>
        <w:drawing>
          <wp:inline distT="0" distB="0" distL="0" distR="0" wp14:anchorId="0BE3A3A5" wp14:editId="3709A312">
            <wp:extent cx="5731510" cy="3429635"/>
            <wp:effectExtent l="0" t="0" r="2540" b="0"/>
            <wp:docPr id="1676767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29635"/>
                    </a:xfrm>
                    <a:prstGeom prst="rect">
                      <a:avLst/>
                    </a:prstGeom>
                    <a:noFill/>
                    <a:ln>
                      <a:noFill/>
                    </a:ln>
                  </pic:spPr>
                </pic:pic>
              </a:graphicData>
            </a:graphic>
          </wp:inline>
        </w:drawing>
      </w:r>
      <w:commentRangeEnd w:id="36"/>
      <w:r w:rsidR="006945F9">
        <w:rPr>
          <w:rStyle w:val="CommentReference"/>
        </w:rPr>
        <w:commentReference w:id="36"/>
      </w:r>
      <w:commentRangeStart w:id="37"/>
      <w:r>
        <w:rPr>
          <w:noProof/>
          <w:lang w:val="en-US"/>
        </w:rPr>
        <w:drawing>
          <wp:inline distT="0" distB="0" distL="0" distR="0" wp14:anchorId="07C1B0E0" wp14:editId="2CAB31DB">
            <wp:extent cx="5731510" cy="3429635"/>
            <wp:effectExtent l="0" t="0" r="2540" b="0"/>
            <wp:docPr id="486433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29635"/>
                    </a:xfrm>
                    <a:prstGeom prst="rect">
                      <a:avLst/>
                    </a:prstGeom>
                    <a:noFill/>
                    <a:ln>
                      <a:noFill/>
                    </a:ln>
                  </pic:spPr>
                </pic:pic>
              </a:graphicData>
            </a:graphic>
          </wp:inline>
        </w:drawing>
      </w:r>
      <w:commentRangeEnd w:id="37"/>
      <w:r w:rsidR="006945F9">
        <w:rPr>
          <w:rStyle w:val="CommentReference"/>
        </w:rPr>
        <w:commentReference w:id="37"/>
      </w:r>
    </w:p>
    <w:p w14:paraId="4D64CE5A" w14:textId="77777777" w:rsidR="003C4EFE" w:rsidRPr="006E0F9C" w:rsidRDefault="003C4EFE" w:rsidP="006E0F9C">
      <w:pPr>
        <w:rPr>
          <w:b/>
          <w:bCs/>
        </w:rPr>
      </w:pPr>
    </w:p>
    <w:p w14:paraId="2F4D26EB" w14:textId="77777777" w:rsidR="006E0F9C" w:rsidRPr="006E0F9C" w:rsidRDefault="006E0F9C" w:rsidP="006E0F9C"/>
    <w:p w14:paraId="3DDABF24" w14:textId="77777777" w:rsidR="006E0F9C" w:rsidRDefault="006E0F9C"/>
    <w:sectPr w:rsidR="006E0F9C" w:rsidSect="00515B7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Andrea Rey" w:date="2025-10-01T07:12:00Z" w:initials="AR">
    <w:p w14:paraId="3EA4660A" w14:textId="77777777" w:rsidR="00DA59FC" w:rsidRDefault="00DA59FC">
      <w:pPr>
        <w:pStyle w:val="CommentText"/>
      </w:pPr>
      <w:r>
        <w:rPr>
          <w:rStyle w:val="CommentReference"/>
        </w:rPr>
        <w:annotationRef/>
      </w:r>
      <w:r>
        <w:t>(AR)</w:t>
      </w:r>
    </w:p>
  </w:comment>
  <w:comment w:id="16" w:author="Andrea Rey" w:date="2025-10-01T07:14:00Z" w:initials="AR">
    <w:p w14:paraId="43EB7269" w14:textId="77777777" w:rsidR="00DA59FC" w:rsidRDefault="00DA59FC">
      <w:pPr>
        <w:pStyle w:val="CommentText"/>
      </w:pPr>
      <w:r>
        <w:rPr>
          <w:rStyle w:val="CommentReference"/>
        </w:rPr>
        <w:annotationRef/>
      </w:r>
      <w:r>
        <w:t>What do you mean by main patterns? Those that are present in the time series?</w:t>
      </w:r>
    </w:p>
  </w:comment>
  <w:comment w:id="17" w:author="Rasika Dilhani" w:date="2025-10-02T12:08:00Z" w:initials="RM">
    <w:p w14:paraId="74717EBC" w14:textId="77777777" w:rsidR="00AA1883" w:rsidRDefault="00216856" w:rsidP="00AA1883">
      <w:pPr>
        <w:pStyle w:val="CommentText"/>
      </w:pPr>
      <w:r>
        <w:rPr>
          <w:rStyle w:val="CommentReference"/>
        </w:rPr>
        <w:annotationRef/>
      </w:r>
      <w:r w:rsidR="00AA1883">
        <w:t xml:space="preserve">most frequently occurring ordinal pattern among data points in the time series </w:t>
      </w:r>
    </w:p>
  </w:comment>
  <w:comment w:id="21" w:author="Andrea Rey" w:date="2025-10-01T07:16:00Z" w:initials="AR">
    <w:p w14:paraId="3A910BBF" w14:textId="1CD86E75" w:rsidR="00DA59FC" w:rsidRDefault="00DA59FC">
      <w:pPr>
        <w:pStyle w:val="CommentText"/>
      </w:pPr>
      <w:r>
        <w:rPr>
          <w:rStyle w:val="CommentReference"/>
        </w:rPr>
        <w:annotationRef/>
      </w:r>
      <w:r>
        <w:t>You should explain what it means.</w:t>
      </w:r>
    </w:p>
  </w:comment>
  <w:comment w:id="22" w:author="Andrea Rey" w:date="2025-10-01T07:17:00Z" w:initials="AR">
    <w:p w14:paraId="697C83EA" w14:textId="77777777" w:rsidR="00DA59FC" w:rsidRDefault="00DA59FC">
      <w:pPr>
        <w:pStyle w:val="CommentText"/>
      </w:pPr>
      <w:r>
        <w:rPr>
          <w:rStyle w:val="CommentReference"/>
        </w:rPr>
        <w:annotationRef/>
      </w:r>
      <w:r>
        <w:t>n=500 and n=1000</w:t>
      </w:r>
    </w:p>
  </w:comment>
  <w:comment w:id="20" w:author="Alejandro Frery Orgambide" w:date="2025-10-04T08:37:00Z" w:initials="AF">
    <w:p w14:paraId="5F6ECBF8" w14:textId="77777777" w:rsidR="00005E53" w:rsidRDefault="00005E53" w:rsidP="00005E53">
      <w:r>
        <w:rPr>
          <w:rStyle w:val="CommentReference"/>
        </w:rPr>
        <w:annotationRef/>
      </w:r>
      <w:r>
        <w:rPr>
          <w:sz w:val="20"/>
          <w:szCs w:val="20"/>
        </w:rPr>
        <w:t>This is wrong. You don't simulate (avoid using "synthetic") time series with embedding dimension.</w:t>
      </w:r>
    </w:p>
  </w:comment>
  <w:comment w:id="23" w:author="Andrea Rey" w:date="2025-10-01T07:18:00Z" w:initials="AR">
    <w:p w14:paraId="68DD8691" w14:textId="037457D9" w:rsidR="00DA59FC" w:rsidRDefault="00DA59FC">
      <w:pPr>
        <w:pStyle w:val="CommentText"/>
      </w:pPr>
      <w:r>
        <w:rPr>
          <w:rStyle w:val="CommentReference"/>
        </w:rPr>
        <w:annotationRef/>
      </w:r>
      <w:r>
        <w:t>What does it mean?</w:t>
      </w:r>
    </w:p>
  </w:comment>
  <w:comment w:id="24" w:author="Alejandro Frery Orgambide" w:date="2025-10-04T08:38:00Z" w:initials="AF">
    <w:p w14:paraId="3087A0F0" w14:textId="77777777" w:rsidR="006D63A0" w:rsidRDefault="006D63A0" w:rsidP="006D63A0">
      <w:r>
        <w:rPr>
          <w:rStyle w:val="CommentReference"/>
        </w:rPr>
        <w:annotationRef/>
      </w:r>
      <w:r>
        <w:rPr>
          <w:sz w:val="20"/>
          <w:szCs w:val="20"/>
        </w:rPr>
        <w:t>This is irrelevant in an abstract</w:t>
      </w:r>
    </w:p>
  </w:comment>
  <w:comment w:id="25" w:author="Alejandro Frery Orgambide" w:date="2025-10-04T08:38:00Z" w:initials="AF">
    <w:p w14:paraId="62A56DA5" w14:textId="77777777" w:rsidR="00533A54" w:rsidRDefault="00533A54" w:rsidP="00533A54">
      <w:r>
        <w:rPr>
          <w:rStyle w:val="CommentReference"/>
        </w:rPr>
        <w:annotationRef/>
      </w:r>
      <w:r>
        <w:rPr>
          <w:sz w:val="20"/>
          <w:szCs w:val="20"/>
        </w:rPr>
        <w:t>In a statistical context, "robust" and "robustness" have a precise meaning. You will be interrogated about this.</w:t>
      </w:r>
    </w:p>
  </w:comment>
  <w:comment w:id="26" w:author="Andrea Rey" w:date="2025-10-01T07:19:00Z" w:initials="AR">
    <w:p w14:paraId="15804B5C" w14:textId="13305D80" w:rsidR="00DA59FC" w:rsidRDefault="00DA59FC">
      <w:pPr>
        <w:pStyle w:val="CommentText"/>
      </w:pPr>
      <w:r>
        <w:rPr>
          <w:rStyle w:val="CommentReference"/>
        </w:rPr>
        <w:annotationRef/>
      </w:r>
      <w:r>
        <w:t>You previously called it categories.</w:t>
      </w:r>
    </w:p>
  </w:comment>
  <w:comment w:id="27" w:author="Rasika Dilhani" w:date="2025-10-02T14:01:00Z" w:initials="RM">
    <w:p w14:paraId="42514C7B" w14:textId="77777777" w:rsidR="00770846" w:rsidRDefault="00770846" w:rsidP="00770846">
      <w:pPr>
        <w:pStyle w:val="CommentText"/>
      </w:pPr>
      <w:r>
        <w:rPr>
          <w:rStyle w:val="CommentReference"/>
        </w:rPr>
        <w:annotationRef/>
      </w:r>
      <w:r>
        <w:t>Change it for consistancy</w:t>
      </w:r>
    </w:p>
  </w:comment>
  <w:comment w:id="28" w:author="Andrea Rey" w:date="2025-10-01T07:20:00Z" w:initials="AR">
    <w:p w14:paraId="75D7C45D" w14:textId="4074BC43" w:rsidR="00DA59FC" w:rsidRDefault="00DA59FC">
      <w:pPr>
        <w:pStyle w:val="CommentText"/>
      </w:pPr>
      <w:r>
        <w:rPr>
          <w:rStyle w:val="CommentReference"/>
        </w:rPr>
        <w:annotationRef/>
      </w:r>
      <w:r>
        <w:t>You can mention in which sense. I mean, which is the position in the plane for each group of time series.</w:t>
      </w:r>
    </w:p>
  </w:comment>
  <w:comment w:id="29" w:author="Andrea Rey" w:date="2025-10-01T07:22:00Z" w:initials="AR">
    <w:p w14:paraId="7195099C" w14:textId="77777777" w:rsidR="00DA59FC" w:rsidRDefault="00DA59FC">
      <w:pPr>
        <w:pStyle w:val="CommentText"/>
      </w:pPr>
      <w:r>
        <w:rPr>
          <w:rStyle w:val="CommentReference"/>
        </w:rPr>
        <w:annotationRef/>
      </w:r>
      <w:r>
        <w:t>What do you mean?</w:t>
      </w:r>
    </w:p>
  </w:comment>
  <w:comment w:id="30" w:author="Rasika Dilhani" w:date="2025-10-03T21:44:00Z" w:initials="RM">
    <w:p w14:paraId="3D0C38FD" w14:textId="77777777" w:rsidR="00BF4278" w:rsidRDefault="0009157A" w:rsidP="00BF4278">
      <w:pPr>
        <w:pStyle w:val="CommentText"/>
      </w:pPr>
      <w:r>
        <w:rPr>
          <w:rStyle w:val="CommentReference"/>
        </w:rPr>
        <w:annotationRef/>
      </w:r>
      <w:r w:rsidR="00BF4278">
        <w:t xml:space="preserve">I wanted to say that when the sample size increases, the results show clear group separations </w:t>
      </w:r>
    </w:p>
  </w:comment>
  <w:comment w:id="31" w:author="Alejandro Frery Orgambide" w:date="2025-10-04T08:39:00Z" w:initials="AF">
    <w:p w14:paraId="5F5AE615" w14:textId="77777777" w:rsidR="000F0938" w:rsidRDefault="000F0938" w:rsidP="000F0938">
      <w:r>
        <w:rPr>
          <w:rStyle w:val="CommentReference"/>
        </w:rPr>
        <w:annotationRef/>
      </w:r>
      <w:r>
        <w:rPr>
          <w:sz w:val="20"/>
          <w:szCs w:val="20"/>
        </w:rPr>
        <w:t>ChatGPT style with zero content</w:t>
      </w:r>
    </w:p>
  </w:comment>
  <w:comment w:id="32" w:author="Alejandro Frery Orgambide" w:date="2025-10-04T08:40:00Z" w:initials="AF">
    <w:p w14:paraId="6E0CF3E7" w14:textId="77777777" w:rsidR="00E52173" w:rsidRDefault="00E52173" w:rsidP="00E52173">
      <w:r>
        <w:rPr>
          <w:rStyle w:val="CommentReference"/>
        </w:rPr>
        <w:annotationRef/>
      </w:r>
      <w:r>
        <w:rPr>
          <w:sz w:val="20"/>
          <w:szCs w:val="20"/>
        </w:rPr>
        <w:t>What does it mean?</w:t>
      </w:r>
    </w:p>
  </w:comment>
  <w:comment w:id="33" w:author="Andrea Rey" w:date="2025-10-01T07:24:00Z" w:initials="AR">
    <w:p w14:paraId="7D9EA02D" w14:textId="0E9AF864" w:rsidR="006945F9" w:rsidRDefault="006945F9">
      <w:pPr>
        <w:pStyle w:val="CommentText"/>
      </w:pPr>
      <w:r>
        <w:rPr>
          <w:rStyle w:val="CommentReference"/>
        </w:rPr>
        <w:annotationRef/>
      </w:r>
      <w:r>
        <w:t>It reads as a bullet itemization instead as a paragraph.</w:t>
      </w:r>
    </w:p>
  </w:comment>
  <w:comment w:id="34" w:author="Andrea Rey" w:date="2025-10-01T07:25:00Z" w:initials="AR">
    <w:p w14:paraId="7D169A00" w14:textId="77777777" w:rsidR="006945F9" w:rsidRDefault="006945F9">
      <w:pPr>
        <w:pStyle w:val="CommentText"/>
      </w:pPr>
      <w:r>
        <w:rPr>
          <w:rStyle w:val="CommentReference"/>
        </w:rPr>
        <w:annotationRef/>
      </w:r>
      <w:r>
        <w:t xml:space="preserve">What do you mean? </w:t>
      </w:r>
    </w:p>
  </w:comment>
  <w:comment w:id="35" w:author="Rasika Dilhani" w:date="2025-10-04T07:38:00Z" w:initials="RM">
    <w:p w14:paraId="50702D87" w14:textId="77777777" w:rsidR="007210ED" w:rsidRDefault="007210ED" w:rsidP="007210ED">
      <w:pPr>
        <w:pStyle w:val="CommentText"/>
      </w:pPr>
      <w:r>
        <w:rPr>
          <w:rStyle w:val="CommentReference"/>
        </w:rPr>
        <w:annotationRef/>
      </w:r>
      <w:r>
        <w:rPr>
          <w:color w:val="4D4D4C"/>
        </w:rPr>
        <w:t>I mean that the AR and MA coefficients of each model were carefully specified so that the models satisfy the stability and invertibility conditions required for ARMA processes.</w:t>
      </w:r>
      <w:r>
        <w:t xml:space="preserve"> </w:t>
      </w:r>
    </w:p>
  </w:comment>
  <w:comment w:id="36" w:author="Andrea Rey" w:date="2025-10-01T07:27:00Z" w:initials="AR">
    <w:p w14:paraId="671EF353" w14:textId="1BBD0B6F" w:rsidR="006945F9" w:rsidRDefault="006945F9">
      <w:pPr>
        <w:pStyle w:val="CommentText"/>
      </w:pPr>
      <w:r>
        <w:rPr>
          <w:rStyle w:val="CommentReference"/>
        </w:rPr>
        <w:annotationRef/>
      </w:r>
      <w:r>
        <w:t>Where do you mention this?</w:t>
      </w:r>
    </w:p>
  </w:comment>
  <w:comment w:id="37" w:author="Andrea Rey" w:date="2025-10-01T07:31:00Z" w:initials="AR">
    <w:p w14:paraId="2969A4C6" w14:textId="77777777" w:rsidR="006945F9" w:rsidRDefault="006945F9">
      <w:pPr>
        <w:pStyle w:val="CommentText"/>
      </w:pPr>
      <w:r>
        <w:rPr>
          <w:rStyle w:val="CommentReference"/>
        </w:rPr>
        <w:annotationRef/>
      </w:r>
      <w:r>
        <w:t>I think that the results are interesting. As future tasks:</w:t>
      </w:r>
    </w:p>
    <w:p w14:paraId="54E30FCD" w14:textId="77777777" w:rsidR="006945F9" w:rsidRDefault="006945F9" w:rsidP="006945F9">
      <w:pPr>
        <w:pStyle w:val="CommentText"/>
        <w:numPr>
          <w:ilvl w:val="0"/>
          <w:numId w:val="3"/>
        </w:numPr>
      </w:pPr>
      <w:r>
        <w:t>Think about a better way to show the plots.</w:t>
      </w:r>
    </w:p>
    <w:p w14:paraId="25E21D71" w14:textId="77777777" w:rsidR="006945F9" w:rsidRDefault="006945F9" w:rsidP="006945F9">
      <w:pPr>
        <w:pStyle w:val="CommentText"/>
        <w:numPr>
          <w:ilvl w:val="0"/>
          <w:numId w:val="3"/>
        </w:numPr>
      </w:pPr>
      <w:r>
        <w:t>Vary the values of the coefficients and replicate the simulations.</w:t>
      </w:r>
    </w:p>
    <w:p w14:paraId="6E903617" w14:textId="77777777" w:rsidR="006945F9" w:rsidRDefault="006945F9" w:rsidP="006945F9">
      <w:pPr>
        <w:pStyle w:val="CommentText"/>
        <w:numPr>
          <w:ilvl w:val="0"/>
          <w:numId w:val="3"/>
        </w:numPr>
      </w:pPr>
      <w:r>
        <w:t>List properties you see from the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A4660A" w15:done="0"/>
  <w15:commentEx w15:paraId="43EB7269" w15:done="0"/>
  <w15:commentEx w15:paraId="74717EBC" w15:paraIdParent="43EB7269" w15:done="0"/>
  <w15:commentEx w15:paraId="3A910BBF" w15:done="0"/>
  <w15:commentEx w15:paraId="697C83EA" w15:done="0"/>
  <w15:commentEx w15:paraId="5F6ECBF8" w15:done="0"/>
  <w15:commentEx w15:paraId="68DD8691" w15:done="0"/>
  <w15:commentEx w15:paraId="3087A0F0" w15:done="0"/>
  <w15:commentEx w15:paraId="62A56DA5" w15:done="0"/>
  <w15:commentEx w15:paraId="15804B5C" w15:done="0"/>
  <w15:commentEx w15:paraId="42514C7B" w15:paraIdParent="15804B5C" w15:done="0"/>
  <w15:commentEx w15:paraId="75D7C45D" w15:done="0"/>
  <w15:commentEx w15:paraId="7195099C" w15:done="0"/>
  <w15:commentEx w15:paraId="3D0C38FD" w15:paraIdParent="7195099C" w15:done="0"/>
  <w15:commentEx w15:paraId="5F5AE615" w15:done="0"/>
  <w15:commentEx w15:paraId="6E0CF3E7" w15:done="0"/>
  <w15:commentEx w15:paraId="7D9EA02D" w15:done="0"/>
  <w15:commentEx w15:paraId="7D169A00" w15:done="0"/>
  <w15:commentEx w15:paraId="50702D87" w15:paraIdParent="7D169A00" w15:done="0"/>
  <w15:commentEx w15:paraId="671EF353" w15:done="0"/>
  <w15:commentEx w15:paraId="6E9036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5E4159" w16cex:dateUtc="2025-10-01T23:08:00Z"/>
  <w16cex:commentExtensible w16cex:durableId="3BC46B52" w16cex:dateUtc="2025-10-03T19:37:00Z"/>
  <w16cex:commentExtensible w16cex:durableId="56A1D78E" w16cex:dateUtc="2025-10-03T19:38:00Z"/>
  <w16cex:commentExtensible w16cex:durableId="70D45150" w16cex:dateUtc="2025-10-03T19:38:00Z"/>
  <w16cex:commentExtensible w16cex:durableId="50434328" w16cex:dateUtc="2025-10-02T01:01:00Z"/>
  <w16cex:commentExtensible w16cex:durableId="50B3F2E2" w16cex:dateUtc="2025-10-03T08:44:00Z"/>
  <w16cex:commentExtensible w16cex:durableId="2630DE1A" w16cex:dateUtc="2025-10-03T19:39:00Z"/>
  <w16cex:commentExtensible w16cex:durableId="6C9A6C16" w16cex:dateUtc="2025-10-03T19:40:00Z"/>
  <w16cex:commentExtensible w16cex:durableId="2355A51E" w16cex:dateUtc="2025-10-03T1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A4660A" w16cid:durableId="77A4E109"/>
  <w16cid:commentId w16cid:paraId="43EB7269" w16cid:durableId="4D35A8A8"/>
  <w16cid:commentId w16cid:paraId="74717EBC" w16cid:durableId="215E4159"/>
  <w16cid:commentId w16cid:paraId="3A910BBF" w16cid:durableId="16891044"/>
  <w16cid:commentId w16cid:paraId="697C83EA" w16cid:durableId="02BFD9EF"/>
  <w16cid:commentId w16cid:paraId="5F6ECBF8" w16cid:durableId="3BC46B52"/>
  <w16cid:commentId w16cid:paraId="68DD8691" w16cid:durableId="27E8A829"/>
  <w16cid:commentId w16cid:paraId="3087A0F0" w16cid:durableId="56A1D78E"/>
  <w16cid:commentId w16cid:paraId="62A56DA5" w16cid:durableId="70D45150"/>
  <w16cid:commentId w16cid:paraId="15804B5C" w16cid:durableId="4E90705D"/>
  <w16cid:commentId w16cid:paraId="42514C7B" w16cid:durableId="50434328"/>
  <w16cid:commentId w16cid:paraId="75D7C45D" w16cid:durableId="548D4598"/>
  <w16cid:commentId w16cid:paraId="7195099C" w16cid:durableId="40A533ED"/>
  <w16cid:commentId w16cid:paraId="3D0C38FD" w16cid:durableId="50B3F2E2"/>
  <w16cid:commentId w16cid:paraId="5F5AE615" w16cid:durableId="2630DE1A"/>
  <w16cid:commentId w16cid:paraId="6E0CF3E7" w16cid:durableId="6C9A6C16"/>
  <w16cid:commentId w16cid:paraId="7D9EA02D" w16cid:durableId="62BBBABC"/>
  <w16cid:commentId w16cid:paraId="7D169A00" w16cid:durableId="1FDB8744"/>
  <w16cid:commentId w16cid:paraId="50702D87" w16cid:durableId="2355A51E"/>
  <w16cid:commentId w16cid:paraId="671EF353" w16cid:durableId="0CF131BD"/>
  <w16cid:commentId w16cid:paraId="6E903617" w16cid:durableId="0AFAA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B634E"/>
    <w:multiLevelType w:val="hybridMultilevel"/>
    <w:tmpl w:val="DABAC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83676"/>
    <w:multiLevelType w:val="multilevel"/>
    <w:tmpl w:val="0EF4F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EC2437"/>
    <w:multiLevelType w:val="multilevel"/>
    <w:tmpl w:val="03CCF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403790">
    <w:abstractNumId w:val="2"/>
  </w:num>
  <w:num w:numId="2" w16cid:durableId="842235588">
    <w:abstractNumId w:val="1"/>
  </w:num>
  <w:num w:numId="3" w16cid:durableId="10621738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ejandro Frery Orgambide">
    <w15:presenceInfo w15:providerId="AD" w15:userId="S::freryac@staff.vuw.ac.nz::589ee6cc-01ad-41fa-8fda-18ecb650abdd"/>
  </w15:person>
  <w15:person w15:author="Rasika Dilhani">
    <w15:presenceInfo w15:providerId="AD" w15:userId="S::dilhanra@staff.vuw.ac.nz::d1e7240b-6587-40cb-8542-2bec90c198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0F9C"/>
    <w:rsid w:val="00005E53"/>
    <w:rsid w:val="00075853"/>
    <w:rsid w:val="0009157A"/>
    <w:rsid w:val="000E44B2"/>
    <w:rsid w:val="000F0938"/>
    <w:rsid w:val="000F2792"/>
    <w:rsid w:val="0011312D"/>
    <w:rsid w:val="001C6E2F"/>
    <w:rsid w:val="00216856"/>
    <w:rsid w:val="00226660"/>
    <w:rsid w:val="0025119A"/>
    <w:rsid w:val="00253D0F"/>
    <w:rsid w:val="00264BA3"/>
    <w:rsid w:val="00376FF2"/>
    <w:rsid w:val="003870B0"/>
    <w:rsid w:val="003C4EFE"/>
    <w:rsid w:val="00402D83"/>
    <w:rsid w:val="004371BC"/>
    <w:rsid w:val="00515B77"/>
    <w:rsid w:val="00533A54"/>
    <w:rsid w:val="00537935"/>
    <w:rsid w:val="00540583"/>
    <w:rsid w:val="00596AF0"/>
    <w:rsid w:val="005A0186"/>
    <w:rsid w:val="006449CE"/>
    <w:rsid w:val="00662F59"/>
    <w:rsid w:val="006706CC"/>
    <w:rsid w:val="00680AD9"/>
    <w:rsid w:val="006945F9"/>
    <w:rsid w:val="006D63A0"/>
    <w:rsid w:val="006E0F9C"/>
    <w:rsid w:val="0070601C"/>
    <w:rsid w:val="007207BB"/>
    <w:rsid w:val="007210ED"/>
    <w:rsid w:val="00770846"/>
    <w:rsid w:val="007A6DB6"/>
    <w:rsid w:val="008D541E"/>
    <w:rsid w:val="008E26D8"/>
    <w:rsid w:val="008E7D98"/>
    <w:rsid w:val="0090605A"/>
    <w:rsid w:val="00961A01"/>
    <w:rsid w:val="00AA1883"/>
    <w:rsid w:val="00AA2193"/>
    <w:rsid w:val="00AF783D"/>
    <w:rsid w:val="00B448D9"/>
    <w:rsid w:val="00B90312"/>
    <w:rsid w:val="00BE4AAF"/>
    <w:rsid w:val="00BF4278"/>
    <w:rsid w:val="00C42A31"/>
    <w:rsid w:val="00C50124"/>
    <w:rsid w:val="00C75D81"/>
    <w:rsid w:val="00CB79EF"/>
    <w:rsid w:val="00D344FE"/>
    <w:rsid w:val="00DA59FC"/>
    <w:rsid w:val="00E12E81"/>
    <w:rsid w:val="00E258B8"/>
    <w:rsid w:val="00E408D7"/>
    <w:rsid w:val="00E52173"/>
    <w:rsid w:val="00F266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831FB"/>
  <w15:docId w15:val="{A2268364-2E51-4E42-9EC2-1519349D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B77"/>
  </w:style>
  <w:style w:type="paragraph" w:styleId="Heading1">
    <w:name w:val="heading 1"/>
    <w:basedOn w:val="Normal"/>
    <w:next w:val="Normal"/>
    <w:link w:val="Heading1Char"/>
    <w:uiPriority w:val="9"/>
    <w:qFormat/>
    <w:rsid w:val="006E0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F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F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F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F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F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F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F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F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F9C"/>
    <w:rPr>
      <w:rFonts w:eastAsiaTheme="majorEastAsia" w:cstheme="majorBidi"/>
      <w:color w:val="272727" w:themeColor="text1" w:themeTint="D8"/>
    </w:rPr>
  </w:style>
  <w:style w:type="paragraph" w:styleId="Title">
    <w:name w:val="Title"/>
    <w:basedOn w:val="Normal"/>
    <w:next w:val="Normal"/>
    <w:link w:val="TitleChar"/>
    <w:uiPriority w:val="10"/>
    <w:qFormat/>
    <w:rsid w:val="006E0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F9C"/>
    <w:pPr>
      <w:spacing w:before="160"/>
      <w:jc w:val="center"/>
    </w:pPr>
    <w:rPr>
      <w:i/>
      <w:iCs/>
      <w:color w:val="404040" w:themeColor="text1" w:themeTint="BF"/>
    </w:rPr>
  </w:style>
  <w:style w:type="character" w:customStyle="1" w:styleId="QuoteChar">
    <w:name w:val="Quote Char"/>
    <w:basedOn w:val="DefaultParagraphFont"/>
    <w:link w:val="Quote"/>
    <w:uiPriority w:val="29"/>
    <w:rsid w:val="006E0F9C"/>
    <w:rPr>
      <w:i/>
      <w:iCs/>
      <w:color w:val="404040" w:themeColor="text1" w:themeTint="BF"/>
    </w:rPr>
  </w:style>
  <w:style w:type="paragraph" w:styleId="ListParagraph">
    <w:name w:val="List Paragraph"/>
    <w:basedOn w:val="Normal"/>
    <w:uiPriority w:val="34"/>
    <w:qFormat/>
    <w:rsid w:val="006E0F9C"/>
    <w:pPr>
      <w:ind w:left="720"/>
      <w:contextualSpacing/>
    </w:pPr>
  </w:style>
  <w:style w:type="character" w:styleId="IntenseEmphasis">
    <w:name w:val="Intense Emphasis"/>
    <w:basedOn w:val="DefaultParagraphFont"/>
    <w:uiPriority w:val="21"/>
    <w:qFormat/>
    <w:rsid w:val="006E0F9C"/>
    <w:rPr>
      <w:i/>
      <w:iCs/>
      <w:color w:val="0F4761" w:themeColor="accent1" w:themeShade="BF"/>
    </w:rPr>
  </w:style>
  <w:style w:type="paragraph" w:styleId="IntenseQuote">
    <w:name w:val="Intense Quote"/>
    <w:basedOn w:val="Normal"/>
    <w:next w:val="Normal"/>
    <w:link w:val="IntenseQuoteChar"/>
    <w:uiPriority w:val="30"/>
    <w:qFormat/>
    <w:rsid w:val="006E0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F9C"/>
    <w:rPr>
      <w:i/>
      <w:iCs/>
      <w:color w:val="0F4761" w:themeColor="accent1" w:themeShade="BF"/>
    </w:rPr>
  </w:style>
  <w:style w:type="character" w:styleId="IntenseReference">
    <w:name w:val="Intense Reference"/>
    <w:basedOn w:val="DefaultParagraphFont"/>
    <w:uiPriority w:val="32"/>
    <w:qFormat/>
    <w:rsid w:val="006E0F9C"/>
    <w:rPr>
      <w:b/>
      <w:bCs/>
      <w:smallCaps/>
      <w:color w:val="0F4761" w:themeColor="accent1" w:themeShade="BF"/>
      <w:spacing w:val="5"/>
    </w:rPr>
  </w:style>
  <w:style w:type="character" w:styleId="CommentReference">
    <w:name w:val="annotation reference"/>
    <w:basedOn w:val="DefaultParagraphFont"/>
    <w:uiPriority w:val="99"/>
    <w:semiHidden/>
    <w:unhideWhenUsed/>
    <w:rsid w:val="00DA59FC"/>
    <w:rPr>
      <w:sz w:val="16"/>
      <w:szCs w:val="16"/>
    </w:rPr>
  </w:style>
  <w:style w:type="paragraph" w:styleId="CommentText">
    <w:name w:val="annotation text"/>
    <w:basedOn w:val="Normal"/>
    <w:link w:val="CommentTextChar"/>
    <w:uiPriority w:val="99"/>
    <w:unhideWhenUsed/>
    <w:rsid w:val="00DA59FC"/>
    <w:pPr>
      <w:spacing w:line="240" w:lineRule="auto"/>
    </w:pPr>
    <w:rPr>
      <w:sz w:val="20"/>
      <w:szCs w:val="20"/>
    </w:rPr>
  </w:style>
  <w:style w:type="character" w:customStyle="1" w:styleId="CommentTextChar">
    <w:name w:val="Comment Text Char"/>
    <w:basedOn w:val="DefaultParagraphFont"/>
    <w:link w:val="CommentText"/>
    <w:uiPriority w:val="99"/>
    <w:rsid w:val="00DA59FC"/>
    <w:rPr>
      <w:sz w:val="20"/>
      <w:szCs w:val="20"/>
    </w:rPr>
  </w:style>
  <w:style w:type="paragraph" w:styleId="CommentSubject">
    <w:name w:val="annotation subject"/>
    <w:basedOn w:val="CommentText"/>
    <w:next w:val="CommentText"/>
    <w:link w:val="CommentSubjectChar"/>
    <w:uiPriority w:val="99"/>
    <w:semiHidden/>
    <w:unhideWhenUsed/>
    <w:rsid w:val="00DA59FC"/>
    <w:rPr>
      <w:b/>
      <w:bCs/>
    </w:rPr>
  </w:style>
  <w:style w:type="character" w:customStyle="1" w:styleId="CommentSubjectChar">
    <w:name w:val="Comment Subject Char"/>
    <w:basedOn w:val="CommentTextChar"/>
    <w:link w:val="CommentSubject"/>
    <w:uiPriority w:val="99"/>
    <w:semiHidden/>
    <w:rsid w:val="00DA59FC"/>
    <w:rPr>
      <w:b/>
      <w:bCs/>
      <w:sz w:val="20"/>
      <w:szCs w:val="20"/>
    </w:rPr>
  </w:style>
  <w:style w:type="paragraph" w:styleId="BalloonText">
    <w:name w:val="Balloon Text"/>
    <w:basedOn w:val="Normal"/>
    <w:link w:val="BalloonTextChar"/>
    <w:uiPriority w:val="99"/>
    <w:semiHidden/>
    <w:unhideWhenUsed/>
    <w:rsid w:val="00DA5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9FC"/>
    <w:rPr>
      <w:rFonts w:ascii="Tahoma" w:hAnsi="Tahoma" w:cs="Tahoma"/>
      <w:sz w:val="16"/>
      <w:szCs w:val="16"/>
    </w:rPr>
  </w:style>
  <w:style w:type="paragraph" w:styleId="Revision">
    <w:name w:val="Revision"/>
    <w:hidden/>
    <w:uiPriority w:val="99"/>
    <w:semiHidden/>
    <w:rsid w:val="008D54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4</Pages>
  <Words>1128</Words>
  <Characters>6432</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Rasika Dilhani</dc:creator>
  <cp:keywords/>
  <dc:description/>
  <cp:lastModifiedBy>Alejandro Frery Orgambide</cp:lastModifiedBy>
  <cp:revision>39</cp:revision>
  <dcterms:created xsi:type="dcterms:W3CDTF">2025-09-30T20:23:00Z</dcterms:created>
  <dcterms:modified xsi:type="dcterms:W3CDTF">2025-10-03T19:40:00Z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48c15116-bda0-4b4b-bec8-72d1cd67cd2d</vt:lpwstr>
  </property>
</Properties>
</file>